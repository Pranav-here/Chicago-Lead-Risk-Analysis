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 w:themeColor="background1"/>
  <w:body>
    <w:p w:rsidR="00CB55B4" w:rsidP="60AED4E2" w:rsidRDefault="0CE4D7E7" w14:paraId="2C078E63" w14:textId="52A921F7">
      <w:pPr>
        <w:jc w:val="center"/>
        <w:rPr>
          <w:b w:val="1"/>
          <w:bCs w:val="1"/>
          <w:sz w:val="44"/>
          <w:szCs w:val="44"/>
        </w:rPr>
      </w:pPr>
      <w:r w:rsidRPr="0365AA47" w:rsidR="0452D245">
        <w:rPr>
          <w:b w:val="1"/>
          <w:bCs w:val="1"/>
          <w:sz w:val="44"/>
          <w:szCs w:val="44"/>
        </w:rPr>
        <w:t>82 Below</w:t>
      </w:r>
      <w:r w:rsidRPr="0365AA47" w:rsidR="41F0E30D">
        <w:rPr>
          <w:b w:val="1"/>
          <w:bCs w:val="1"/>
          <w:sz w:val="44"/>
          <w:szCs w:val="44"/>
        </w:rPr>
        <w:t xml:space="preserve"> </w:t>
      </w:r>
      <w:r w:rsidRPr="0365AA47" w:rsidR="29D6F247">
        <w:rPr>
          <w:b w:val="1"/>
          <w:bCs w:val="1"/>
          <w:sz w:val="44"/>
          <w:szCs w:val="44"/>
        </w:rPr>
        <w:t xml:space="preserve">Project </w:t>
      </w:r>
      <w:r w:rsidRPr="0365AA47" w:rsidR="081C5364">
        <w:rPr>
          <w:b w:val="1"/>
          <w:bCs w:val="1"/>
          <w:sz w:val="44"/>
          <w:szCs w:val="44"/>
        </w:rPr>
        <w:t>O</w:t>
      </w:r>
      <w:r w:rsidRPr="0365AA47" w:rsidR="29D6F247">
        <w:rPr>
          <w:b w:val="1"/>
          <w:bCs w:val="1"/>
          <w:sz w:val="44"/>
          <w:szCs w:val="44"/>
        </w:rPr>
        <w:t>utline</w:t>
      </w:r>
    </w:p>
    <w:p w:rsidR="117C1A5E" w:rsidP="70C60B9E" w:rsidRDefault="117C1A5E" w14:paraId="11666011" w14:textId="423BE6F0">
      <w:pPr>
        <w:jc w:val="left"/>
        <w:rPr>
          <w:rStyle w:val="Heading2Char"/>
          <w:b w:val="1"/>
          <w:bCs w:val="1"/>
          <w:u w:val="single"/>
        </w:rPr>
      </w:pPr>
    </w:p>
    <w:p w:rsidR="08523601" w:rsidP="0365AA47" w:rsidRDefault="08523601" w14:paraId="7D11892A" w14:textId="52330EBC">
      <w:pPr>
        <w:pStyle w:val="Heading2"/>
      </w:pPr>
      <w:r w:rsidR="08523601">
        <w:rPr/>
        <w:t>Team Information</w:t>
      </w:r>
    </w:p>
    <w:p w:rsidR="4144C965" w:rsidP="0365AA47" w:rsidRDefault="4144C965" w14:paraId="5B04CCA1" w14:textId="60BEAAD6">
      <w:pPr>
        <w:pStyle w:val="Heading3"/>
        <w:numPr>
          <w:ilvl w:val="0"/>
          <w:numId w:val="37"/>
        </w:numPr>
        <w:rPr>
          <w:sz w:val="24"/>
          <w:szCs w:val="24"/>
        </w:rPr>
      </w:pPr>
      <w:r w:rsidR="17375662">
        <w:rPr/>
        <w:t xml:space="preserve">Team </w:t>
      </w:r>
      <w:r w:rsidR="3FE9DB43">
        <w:rPr/>
        <w:t>Member</w:t>
      </w:r>
      <w:r w:rsidR="070D9C3E">
        <w:rPr/>
        <w:t>s</w:t>
      </w:r>
      <w:r w:rsidR="1223DA8C">
        <w:rPr/>
        <w:t xml:space="preserve"> and contact </w:t>
      </w:r>
      <w:r w:rsidR="6E151A5B">
        <w:rPr/>
        <w:t>information:</w:t>
      </w:r>
    </w:p>
    <w:p w:rsidR="2DD85EB6" w:rsidP="0365AA47" w:rsidRDefault="2DD85EB6" w14:paraId="54D06738" w14:textId="657043A9">
      <w:pPr>
        <w:pStyle w:val="ListParagraph"/>
        <w:numPr>
          <w:ilvl w:val="0"/>
          <w:numId w:val="35"/>
        </w:numPr>
        <w:ind/>
        <w:jc w:val="left"/>
        <w:rPr>
          <w:i w:val="0"/>
          <w:iCs w:val="0"/>
          <w:sz w:val="24"/>
          <w:szCs w:val="24"/>
        </w:rPr>
      </w:pPr>
      <w:r w:rsidRPr="0365AA47" w:rsidR="62619790">
        <w:rPr>
          <w:b w:val="1"/>
          <w:bCs w:val="1"/>
          <w:i w:val="0"/>
          <w:iCs w:val="0"/>
        </w:rPr>
        <w:t>Thailer Simmons</w:t>
      </w:r>
      <w:r w:rsidRPr="0365AA47" w:rsidR="62619790">
        <w:rPr>
          <w:i w:val="0"/>
          <w:iCs w:val="0"/>
        </w:rPr>
        <w:t xml:space="preserve"> – </w:t>
      </w:r>
      <w:r w:rsidRPr="0365AA47" w:rsidR="4184ACAA">
        <w:rPr>
          <w:i w:val="0"/>
          <w:iCs w:val="0"/>
        </w:rPr>
        <w:t xml:space="preserve"> </w:t>
      </w:r>
      <w:hyperlink r:id="Rf0a92b49007541cb">
        <w:r w:rsidRPr="0365AA47" w:rsidR="62619790">
          <w:rPr>
            <w:rStyle w:val="Hyperlink"/>
            <w:i w:val="1"/>
            <w:iCs w:val="1"/>
          </w:rPr>
          <w:t>tsimmons1@hawk.iit.edu</w:t>
        </w:r>
      </w:hyperlink>
    </w:p>
    <w:p w:rsidR="03BB7F8F" w:rsidP="0365AA47" w:rsidRDefault="03BB7F8F" w14:paraId="3455CCB1" w14:textId="3B29A72C">
      <w:pPr>
        <w:pStyle w:val="ListParagraph"/>
        <w:numPr>
          <w:ilvl w:val="0"/>
          <w:numId w:val="35"/>
        </w:numPr>
        <w:ind/>
        <w:jc w:val="left"/>
        <w:rPr>
          <w:rStyle w:val="Hyperlink"/>
          <w:i w:val="0"/>
          <w:iCs w:val="0"/>
          <w:sz w:val="24"/>
          <w:szCs w:val="24"/>
        </w:rPr>
      </w:pPr>
      <w:r w:rsidRPr="0365AA47" w:rsidR="71587546">
        <w:rPr>
          <w:b w:val="1"/>
          <w:bCs w:val="1"/>
          <w:i w:val="0"/>
          <w:iCs w:val="0"/>
        </w:rPr>
        <w:t xml:space="preserve">Sebastian </w:t>
      </w:r>
      <w:r w:rsidRPr="0365AA47" w:rsidR="71587546">
        <w:rPr>
          <w:b w:val="1"/>
          <w:bCs w:val="1"/>
          <w:i w:val="0"/>
          <w:iCs w:val="0"/>
        </w:rPr>
        <w:t>Buzenas</w:t>
      </w:r>
      <w:r w:rsidRPr="0365AA47" w:rsidR="71587546">
        <w:rPr>
          <w:i w:val="0"/>
          <w:iCs w:val="0"/>
        </w:rPr>
        <w:t xml:space="preserve"> – </w:t>
      </w:r>
      <w:hyperlink r:id="R04dbaf83b9224682">
        <w:r w:rsidRPr="0365AA47" w:rsidR="71587546">
          <w:rPr>
            <w:rStyle w:val="Hyperlink"/>
            <w:i w:val="1"/>
            <w:iCs w:val="1"/>
          </w:rPr>
          <w:t>sbuzenas@hawk.iit.edu</w:t>
        </w:r>
      </w:hyperlink>
    </w:p>
    <w:p w:rsidR="205D55E6" w:rsidP="0365AA47" w:rsidRDefault="205D55E6" w14:paraId="14539DA4" w14:textId="32E62032">
      <w:pPr>
        <w:pStyle w:val="ListParagraph"/>
        <w:numPr>
          <w:ilvl w:val="0"/>
          <w:numId w:val="35"/>
        </w:numPr>
        <w:ind/>
        <w:jc w:val="left"/>
        <w:rPr>
          <w:i w:val="0"/>
          <w:iCs w:val="0"/>
          <w:sz w:val="24"/>
          <w:szCs w:val="24"/>
        </w:rPr>
      </w:pPr>
      <w:r w:rsidRPr="0365AA47" w:rsidR="710091A8">
        <w:rPr>
          <w:b w:val="1"/>
          <w:bCs w:val="1"/>
          <w:i w:val="0"/>
          <w:iCs w:val="0"/>
        </w:rPr>
        <w:t>Pranav Kuchibhotla</w:t>
      </w:r>
      <w:r w:rsidRPr="0365AA47" w:rsidR="710091A8">
        <w:rPr>
          <w:i w:val="0"/>
          <w:iCs w:val="0"/>
        </w:rPr>
        <w:t xml:space="preserve"> – </w:t>
      </w:r>
      <w:hyperlink r:id="Rfc67fdedf82347cc">
        <w:r w:rsidRPr="0365AA47" w:rsidR="710091A8">
          <w:rPr>
            <w:rStyle w:val="Hyperlink"/>
            <w:i w:val="1"/>
            <w:iCs w:val="1"/>
          </w:rPr>
          <w:t>pkuchibhotla@hawk.iit.</w:t>
        </w:r>
        <w:r w:rsidRPr="0365AA47" w:rsidR="46A64053">
          <w:rPr>
            <w:rStyle w:val="Hyperlink"/>
            <w:i w:val="1"/>
            <w:iCs w:val="1"/>
          </w:rPr>
          <w:t>e</w:t>
        </w:r>
        <w:r w:rsidRPr="0365AA47" w:rsidR="710091A8">
          <w:rPr>
            <w:rStyle w:val="Hyperlink"/>
            <w:i w:val="1"/>
            <w:iCs w:val="1"/>
          </w:rPr>
          <w:t>du</w:t>
        </w:r>
      </w:hyperlink>
    </w:p>
    <w:p w:rsidR="6C5869D2" w:rsidP="0365AA47" w:rsidRDefault="6C5869D2" w14:paraId="5345F49A" w14:textId="6A9C5A89">
      <w:pPr>
        <w:pStyle w:val="ListParagraph"/>
        <w:numPr>
          <w:ilvl w:val="0"/>
          <w:numId w:val="35"/>
        </w:numPr>
        <w:ind/>
        <w:jc w:val="left"/>
        <w:rPr>
          <w:i w:val="0"/>
          <w:iCs w:val="0"/>
          <w:sz w:val="24"/>
          <w:szCs w:val="24"/>
        </w:rPr>
      </w:pPr>
      <w:r w:rsidRPr="0365AA47" w:rsidR="723A3813">
        <w:rPr>
          <w:b w:val="1"/>
          <w:bCs w:val="1"/>
          <w:i w:val="0"/>
          <w:iCs w:val="0"/>
        </w:rPr>
        <w:t xml:space="preserve">Gavin Coffer </w:t>
      </w:r>
      <w:r w:rsidRPr="0365AA47" w:rsidR="723A3813">
        <w:rPr>
          <w:i w:val="0"/>
          <w:iCs w:val="0"/>
        </w:rPr>
        <w:t xml:space="preserve">– </w:t>
      </w:r>
      <w:hyperlink r:id="Rdf77b92da6094f48">
        <w:r w:rsidRPr="0365AA47" w:rsidR="723A3813">
          <w:rPr>
            <w:rStyle w:val="Hyperlink"/>
            <w:i w:val="1"/>
            <w:iCs w:val="1"/>
          </w:rPr>
          <w:t>gcoffer@hawk.iit.edu</w:t>
        </w:r>
      </w:hyperlink>
      <w:r w:rsidRPr="0365AA47" w:rsidR="723A3813">
        <w:rPr>
          <w:i w:val="1"/>
          <w:iCs w:val="1"/>
        </w:rPr>
        <w:t xml:space="preserve"> </w:t>
      </w:r>
    </w:p>
    <w:p w:rsidR="03BB7F8F" w:rsidP="0365AA47" w:rsidRDefault="21394DDA" w14:paraId="450BD016" w14:textId="336A1D45">
      <w:pPr>
        <w:pStyle w:val="ListParagraph"/>
        <w:numPr>
          <w:ilvl w:val="0"/>
          <w:numId w:val="35"/>
        </w:numPr>
        <w:ind/>
        <w:jc w:val="left"/>
        <w:rPr>
          <w:i w:val="0"/>
          <w:iCs w:val="0"/>
          <w:sz w:val="24"/>
          <w:szCs w:val="24"/>
        </w:rPr>
      </w:pPr>
      <w:r w:rsidRPr="0365AA47" w:rsidR="614CA34C">
        <w:rPr>
          <w:b w:val="1"/>
          <w:bCs w:val="1"/>
          <w:i w:val="0"/>
          <w:iCs w:val="0"/>
        </w:rPr>
        <w:t xml:space="preserve">Obaid Bin-Mahfoudh </w:t>
      </w:r>
      <w:r w:rsidRPr="0365AA47" w:rsidR="614CA34C">
        <w:rPr>
          <w:i w:val="0"/>
          <w:iCs w:val="0"/>
        </w:rPr>
        <w:t xml:space="preserve">– </w:t>
      </w:r>
      <w:hyperlink r:id="R4c7248e4a61b45dc">
        <w:r w:rsidRPr="0365AA47" w:rsidR="614CA34C">
          <w:rPr>
            <w:rStyle w:val="Hyperlink"/>
            <w:i w:val="1"/>
            <w:iCs w:val="1"/>
          </w:rPr>
          <w:t>obinmahfoudh@hawk.iit.edu</w:t>
        </w:r>
      </w:hyperlink>
    </w:p>
    <w:p w:rsidR="018F67B4" w:rsidP="0365AA47" w:rsidRDefault="018F67B4" w14:paraId="3E5EB863" w14:textId="09A8EE95">
      <w:pPr>
        <w:pStyle w:val="Heading3"/>
        <w:numPr>
          <w:ilvl w:val="0"/>
          <w:numId w:val="37"/>
        </w:numPr>
        <w:bidi w:val="0"/>
        <w:rPr>
          <w:sz w:val="24"/>
          <w:szCs w:val="24"/>
        </w:rPr>
      </w:pPr>
      <w:r w:rsidR="3FE9DB43">
        <w:rPr/>
        <w:t>Team name</w:t>
      </w:r>
      <w:r w:rsidR="0373300E">
        <w:rPr/>
        <w:t>:</w:t>
      </w:r>
    </w:p>
    <w:p w:rsidR="018F67B4" w:rsidP="0365AA47" w:rsidRDefault="018F67B4" w14:paraId="7DC4EC7C" w14:textId="0B1689D7">
      <w:pPr>
        <w:pStyle w:val="ListParagraph"/>
        <w:numPr>
          <w:ilvl w:val="0"/>
          <w:numId w:val="36"/>
        </w:numPr>
        <w:jc w:val="left"/>
        <w:rPr>
          <w:rFonts w:ascii="Segoe UI Emoji" w:hAnsi="Segoe UI Emoji" w:eastAsia="Segoe UI Emoji" w:cs="Segoe UI Emoji"/>
        </w:rPr>
      </w:pPr>
      <w:r w:rsidRPr="0365AA47" w:rsidR="0373300E">
        <w:rPr>
          <w:rFonts w:ascii="Segoe UI Emoji" w:hAnsi="Segoe UI Emoji" w:eastAsia="Segoe UI Emoji" w:cs="Segoe UI Emoji"/>
        </w:rPr>
        <w:t>82 Below</w:t>
      </w:r>
    </w:p>
    <w:p w:rsidR="7975DB3A" w:rsidP="0365AA47" w:rsidRDefault="7975DB3A" w14:paraId="3B976180" w14:textId="518F43C5">
      <w:pPr>
        <w:pStyle w:val="Heading3"/>
        <w:numPr>
          <w:ilvl w:val="0"/>
          <w:numId w:val="37"/>
        </w:numPr>
        <w:bidi w:val="0"/>
        <w:rPr>
          <w:sz w:val="24"/>
          <w:szCs w:val="24"/>
        </w:rPr>
      </w:pPr>
      <w:r w:rsidR="7975DB3A">
        <w:rPr/>
        <w:t>Motto</w:t>
      </w:r>
      <w:r w:rsidR="7975DB3A">
        <w:rPr/>
        <w:t xml:space="preserve">: </w:t>
      </w:r>
    </w:p>
    <w:p w:rsidR="5CED2219" w:rsidP="0365AA47" w:rsidRDefault="5CED2219" w14:paraId="4E573099" w14:textId="4B50A61B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i w:val="0"/>
          <w:iCs w:val="0"/>
        </w:rPr>
      </w:pPr>
      <w:r w:rsidRPr="0365AA47" w:rsidR="5CED2219">
        <w:rPr>
          <w:b w:val="0"/>
          <w:bCs w:val="0"/>
          <w:i w:val="0"/>
          <w:iCs w:val="0"/>
        </w:rPr>
        <w:t xml:space="preserve">Visualize, </w:t>
      </w:r>
      <w:r w:rsidRPr="0365AA47" w:rsidR="64C3865E">
        <w:rPr>
          <w:b w:val="0"/>
          <w:bCs w:val="0"/>
          <w:i w:val="0"/>
          <w:iCs w:val="0"/>
        </w:rPr>
        <w:t>I</w:t>
      </w:r>
      <w:r w:rsidRPr="0365AA47" w:rsidR="5CED2219">
        <w:rPr>
          <w:b w:val="0"/>
          <w:bCs w:val="0"/>
          <w:i w:val="0"/>
          <w:iCs w:val="0"/>
        </w:rPr>
        <w:t xml:space="preserve">nnovate, </w:t>
      </w:r>
      <w:r w:rsidRPr="0365AA47" w:rsidR="2D2E3306">
        <w:rPr>
          <w:b w:val="0"/>
          <w:bCs w:val="0"/>
          <w:i w:val="0"/>
          <w:iCs w:val="0"/>
        </w:rPr>
        <w:t>E</w:t>
      </w:r>
      <w:r w:rsidRPr="0365AA47" w:rsidR="5CED2219">
        <w:rPr>
          <w:b w:val="0"/>
          <w:bCs w:val="0"/>
          <w:i w:val="0"/>
          <w:iCs w:val="0"/>
        </w:rPr>
        <w:t>liminate</w:t>
      </w:r>
    </w:p>
    <w:p w:rsidR="4144C965" w:rsidP="0365AA47" w:rsidRDefault="631302D1" w14:paraId="0F150BF4" w14:textId="4C3C33DC">
      <w:pPr>
        <w:pStyle w:val="Heading3"/>
        <w:numPr>
          <w:ilvl w:val="0"/>
          <w:numId w:val="37"/>
        </w:numPr>
        <w:bidi w:val="0"/>
        <w:rPr>
          <w:sz w:val="24"/>
          <w:szCs w:val="24"/>
        </w:rPr>
      </w:pPr>
      <w:r w:rsidR="2C78584B">
        <w:rPr/>
        <w:t>Logo:</w:t>
      </w:r>
    </w:p>
    <w:p w:rsidR="42FDEF0C" w:rsidP="70C60B9E" w:rsidRDefault="42FDEF0C" w14:paraId="4BC5EFC5" w14:textId="20319333">
      <w:pPr>
        <w:jc w:val="left"/>
      </w:pPr>
      <w:r w:rsidR="61740315">
        <w:drawing>
          <wp:inline wp14:editId="581D0240" wp14:anchorId="725C0384">
            <wp:extent cx="2793126" cy="1612656"/>
            <wp:effectExtent l="0" t="0" r="0" b="0"/>
            <wp:docPr id="137573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a84708aff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01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126" cy="16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D579" w:rsidP="70C60B9E" w:rsidRDefault="66A5D579" w14:paraId="06B01826" w14:textId="700852A4">
      <w:pPr>
        <w:jc w:val="left"/>
      </w:pPr>
    </w:p>
    <w:p w:rsidR="4144C965" w:rsidP="0365AA47" w:rsidRDefault="4144C965" w14:paraId="2C649174" w14:textId="1CDAA088">
      <w:pPr>
        <w:pStyle w:val="Heading3"/>
        <w:bidi w:val="0"/>
        <w:rPr>
          <w:sz w:val="24"/>
          <w:szCs w:val="24"/>
        </w:rPr>
      </w:pPr>
      <w:r w:rsidR="3FE9DB43">
        <w:rPr/>
        <w:t xml:space="preserve"> </w:t>
      </w:r>
      <w:r w:rsidR="19A77836">
        <w:rPr/>
        <w:t xml:space="preserve">Deliverable </w:t>
      </w:r>
      <w:r w:rsidR="3FE9DB43">
        <w:rPr/>
        <w:t xml:space="preserve">Sharing </w:t>
      </w:r>
      <w:r w:rsidR="66E131A9">
        <w:rPr/>
        <w:t>P</w:t>
      </w:r>
      <w:r w:rsidR="3FE9DB43">
        <w:rPr/>
        <w:t>ermissions</w:t>
      </w:r>
      <w:r w:rsidR="47401DC3">
        <w:rPr/>
        <w:t>:</w:t>
      </w:r>
    </w:p>
    <w:p w:rsidR="70C60B9E" w:rsidP="0365AA47" w:rsidRDefault="70C60B9E" w14:paraId="2C27B10A" w14:textId="4E4D332B">
      <w:pPr>
        <w:pStyle w:val="ListParagraph"/>
        <w:numPr>
          <w:ilvl w:val="0"/>
          <w:numId w:val="1"/>
        </w:numPr>
        <w:jc w:val="left"/>
        <w:rPr/>
      </w:pPr>
      <w:r w:rsidR="28DFDC7C">
        <w:rPr/>
        <w:t>The project deliverable may</w:t>
      </w:r>
      <w:r w:rsidR="1DD9370B">
        <w:rPr/>
        <w:t xml:space="preserve"> </w:t>
      </w:r>
      <w:r w:rsidR="28DFDC7C">
        <w:rPr/>
        <w:t xml:space="preserve">be shared </w:t>
      </w:r>
      <w:r w:rsidR="3D1AFE37">
        <w:rPr/>
        <w:t>to</w:t>
      </w:r>
      <w:r w:rsidR="3D1AFE37">
        <w:rPr/>
        <w:t xml:space="preserve"> </w:t>
      </w:r>
      <w:r w:rsidR="48B27934">
        <w:rPr/>
        <w:t>everyone</w:t>
      </w:r>
      <w:r w:rsidR="2668E945">
        <w:rPr/>
        <w:t xml:space="preserve">, both in and out of the Illinois Tech </w:t>
      </w:r>
      <w:r w:rsidR="2668E945">
        <w:rPr/>
        <w:t>community</w:t>
      </w:r>
      <w:r w:rsidR="2668E945">
        <w:rPr/>
        <w:t>.</w:t>
      </w:r>
    </w:p>
    <w:p w:rsidR="4144C965" w:rsidP="0365AA47" w:rsidRDefault="4144C965" w14:paraId="46E02B96" w14:textId="5C5C2242">
      <w:pPr>
        <w:pStyle w:val="Heading2"/>
      </w:pPr>
      <w:r w:rsidR="3FE9DB43">
        <w:rPr/>
        <w:t>Problem Summary</w:t>
      </w:r>
    </w:p>
    <w:p w:rsidR="4144C965" w:rsidP="0365AA47" w:rsidRDefault="4144C965" w14:paraId="2C00C715" w14:textId="46558BB2">
      <w:pPr>
        <w:pStyle w:val="Heading3"/>
      </w:pPr>
      <w:r w:rsidR="3FE9DB43">
        <w:rPr/>
        <w:t>A. Problem we are addressing. Links &amp; citations, context</w:t>
      </w:r>
      <w:r w:rsidR="222A8497">
        <w:rPr/>
        <w:t>, why problem is important, the benefit we would be providing</w:t>
      </w:r>
    </w:p>
    <w:p w:rsidR="28878624" w:rsidP="70C60B9E" w:rsidRDefault="28878624" w14:paraId="4C4A1F3A" w14:textId="6CECE78F">
      <w:pPr>
        <w:jc w:val="left"/>
      </w:pPr>
      <w:r w:rsidR="28878624">
        <w:rPr/>
        <w:t xml:space="preserve">We are addressing the lack of clarity of </w:t>
      </w:r>
      <w:r w:rsidR="47D9F0F2">
        <w:rPr/>
        <w:t xml:space="preserve">visible information </w:t>
      </w:r>
      <w:r w:rsidR="47D9F0F2">
        <w:rPr/>
        <w:t>regarding</w:t>
      </w:r>
      <w:r w:rsidR="47D9F0F2">
        <w:rPr/>
        <w:t xml:space="preserve"> lead pipeline data in Chicago.</w:t>
      </w:r>
      <w:r w:rsidR="6FE2AFA9">
        <w:rPr/>
        <w:t xml:space="preserve"> </w:t>
      </w:r>
    </w:p>
    <w:p w:rsidR="35294022" w:rsidP="70C60B9E" w:rsidRDefault="35294022" w14:paraId="7492D7F8" w14:textId="2ED4697F">
      <w:pPr>
        <w:jc w:val="left"/>
      </w:pPr>
      <w:r w:rsidRPr="70C60B9E" w:rsidR="35294022">
        <w:rPr>
          <w:b w:val="1"/>
          <w:bCs w:val="1"/>
        </w:rPr>
        <w:t>Problem:</w:t>
      </w:r>
    </w:p>
    <w:p w:rsidR="35294022" w:rsidP="0365AA47" w:rsidRDefault="35294022" w14:paraId="5C81790F" w14:textId="0381C91C">
      <w:pPr>
        <w:spacing w:before="0" w:beforeAutospacing="off" w:after="160" w:afterAutospacing="off"/>
        <w:ind w:left="720" w:firstLine="0"/>
        <w:jc w:val="left"/>
        <w:rPr>
          <w:b w:val="0"/>
          <w:bCs w:val="0"/>
        </w:rPr>
      </w:pP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Chicago's outdated lead service lines pose a serious public health risk, particularly </w:t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affecting </w:t>
      </w:r>
      <w:r w:rsidRPr="0365AA47" w:rsidR="5A6B01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vulnerable populations such as children. 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>Despite the significant impact this causes it is hard to find clear informat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>regar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>ing</w:t>
      </w:r>
      <w:r w:rsidRPr="0365AA47" w:rsidR="02B096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365AA47" w:rsidR="4AE6E542">
        <w:rPr>
          <w:rFonts w:ascii="Aptos" w:hAnsi="Aptos" w:eastAsia="Aptos" w:cs="Aptos"/>
          <w:noProof w:val="0"/>
          <w:sz w:val="24"/>
          <w:szCs w:val="24"/>
          <w:lang w:val="en-US"/>
        </w:rPr>
        <w:t>one's</w:t>
      </w:r>
      <w:r w:rsidRPr="0365AA47" w:rsidR="787EF7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risk for lead exposure, both at home and beyond. </w:t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project focuses on mapping </w:t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analyzing lead contamination using </w:t>
      </w:r>
      <w:commentRangeStart w:id="555709317"/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>ge</w:t>
      </w:r>
      <w:r w:rsidRPr="0365AA47" w:rsidR="237FC3F8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>spatial</w:t>
      </w:r>
      <w:commentRangeEnd w:id="555709317"/>
      <w:r>
        <w:rPr>
          <w:rStyle w:val="CommentReference"/>
        </w:rPr>
        <w:commentReference w:id="555709317"/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to visualize and quantify </w:t>
      </w:r>
      <w:r w:rsidRPr="0365AA47" w:rsidR="4759580C">
        <w:rPr>
          <w:rFonts w:ascii="Aptos" w:hAnsi="Aptos" w:eastAsia="Aptos" w:cs="Aptos"/>
          <w:noProof w:val="0"/>
          <w:sz w:val="24"/>
          <w:szCs w:val="24"/>
          <w:lang w:val="en-US"/>
        </w:rPr>
        <w:t>the impact of lead poisoning in different Chicago neighborhoods.</w:t>
      </w:r>
    </w:p>
    <w:p w:rsidR="4144C965" w:rsidP="0365AA47" w:rsidRDefault="4144C965" w14:paraId="1014C119" w14:textId="31F1DDB8">
      <w:pPr>
        <w:pStyle w:val="Heading3"/>
      </w:pPr>
      <w:r w:rsidR="3FE9DB43">
        <w:rPr/>
        <w:t>B.</w:t>
      </w:r>
      <w:r w:rsidR="31D07FA3">
        <w:rPr/>
        <w:t xml:space="preserve"> Why the problem is important to </w:t>
      </w:r>
      <w:r w:rsidR="65E9D773">
        <w:rPr/>
        <w:t>business</w:t>
      </w:r>
      <w:r w:rsidR="31D07FA3">
        <w:rPr/>
        <w:t>, govt, industry, civic interest</w:t>
      </w:r>
    </w:p>
    <w:p w:rsidR="1A1C869A" w:rsidP="0365AA47" w:rsidRDefault="1A1C869A" w14:paraId="3F3C4545" w14:textId="018FA6BD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0365AA47" w:rsidR="1661E087">
        <w:rPr>
          <w:noProof w:val="0"/>
          <w:lang w:val="en-US"/>
        </w:rPr>
        <w:t>High lead levels in drinking water are linked to cognitive and developmental issues, especially in children.</w:t>
      </w:r>
    </w:p>
    <w:p w:rsidR="1A1C869A" w:rsidP="0365AA47" w:rsidRDefault="1A1C869A" w14:paraId="48E1BA6B" w14:textId="42685D93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0365AA47" w:rsidR="1661E087">
        <w:rPr>
          <w:noProof w:val="0"/>
          <w:lang w:val="en-US"/>
        </w:rPr>
        <w:t xml:space="preserve">Chicago has one of the highest numbers of lead service lines in the U.S., </w:t>
      </w:r>
      <w:r w:rsidRPr="0365AA47" w:rsidR="31B658C5">
        <w:rPr>
          <w:noProof w:val="0"/>
          <w:lang w:val="en-US"/>
        </w:rPr>
        <w:t xml:space="preserve">hence </w:t>
      </w:r>
      <w:r w:rsidRPr="0365AA47" w:rsidR="1661E087">
        <w:rPr>
          <w:noProof w:val="0"/>
          <w:lang w:val="en-US"/>
        </w:rPr>
        <w:t>requi</w:t>
      </w:r>
      <w:r w:rsidRPr="0365AA47" w:rsidR="1661E087">
        <w:rPr>
          <w:noProof w:val="0"/>
          <w:lang w:val="en-US"/>
        </w:rPr>
        <w:t>ring urgent policy intervention.</w:t>
      </w:r>
    </w:p>
    <w:p w:rsidR="1A1C869A" w:rsidP="0365AA47" w:rsidRDefault="1A1C869A" w14:paraId="3189E3F6" w14:textId="5A8DDA6A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0365AA47" w:rsidR="1661E087">
        <w:rPr>
          <w:noProof w:val="0"/>
          <w:lang w:val="en-US"/>
        </w:rPr>
        <w:t>Understanding the distribution of lead contamination helps inform the public and policymakers for targeted action.</w:t>
      </w:r>
    </w:p>
    <w:p w:rsidR="4144C965" w:rsidP="0365AA47" w:rsidRDefault="4144C965" w14:paraId="542F1090" w14:textId="53231775">
      <w:pPr>
        <w:pStyle w:val="Heading3"/>
      </w:pPr>
      <w:r w:rsidR="3FE9DB43">
        <w:rPr/>
        <w:t>C.</w:t>
      </w:r>
      <w:r w:rsidR="0BAB4F75">
        <w:rPr/>
        <w:t xml:space="preserve"> Project Sponsor, Subject Matter Expert</w:t>
      </w:r>
      <w:r w:rsidR="1339ECD5">
        <w:rPr/>
        <w:t>:</w:t>
      </w:r>
    </w:p>
    <w:p w:rsidR="4144C965" w:rsidP="0365AA47" w:rsidRDefault="4144C965" w14:paraId="2465FABE" w14:textId="3B712143">
      <w:pPr>
        <w:pStyle w:val="Normal"/>
      </w:pPr>
      <w:r w:rsidR="27A1BE7E">
        <w:rPr/>
        <w:t xml:space="preserve">Our subject matter expert is </w:t>
      </w:r>
      <w:r w:rsidR="1339ECD5">
        <w:rPr/>
        <w:t>Elin Betanzo</w:t>
      </w:r>
      <w:r w:rsidR="2298CDEF">
        <w:rPr/>
        <w:t xml:space="preserve">. She </w:t>
      </w:r>
      <w:r w:rsidR="5493048D">
        <w:rPr/>
        <w:t xml:space="preserve">is the founder and CEO of Safe Water Engineering LLC, a company aimed to </w:t>
      </w:r>
      <w:r w:rsidR="5493048D">
        <w:rPr/>
        <w:t>identify</w:t>
      </w:r>
      <w:r w:rsidR="5493048D">
        <w:rPr/>
        <w:t xml:space="preserve">, analyze, and combat </w:t>
      </w:r>
      <w:r w:rsidR="4599C207">
        <w:rPr/>
        <w:t xml:space="preserve">contamination in drinking water through engineering and policy consulting. </w:t>
      </w:r>
    </w:p>
    <w:p w:rsidR="3E51431B" w:rsidP="0365AA47" w:rsidRDefault="3E51431B" w14:paraId="49843B33" w14:textId="51CE3B61">
      <w:pPr>
        <w:pStyle w:val="Heading3"/>
      </w:pPr>
      <w:r w:rsidR="0BAB4F75">
        <w:rPr/>
        <w:t xml:space="preserve">D. </w:t>
      </w:r>
      <w:r w:rsidR="4B4BD7F7">
        <w:rPr/>
        <w:t>B</w:t>
      </w:r>
      <w:r w:rsidR="0BAB4F75">
        <w:rPr/>
        <w:t>rief explanation of our goals: preliminary, main, aspirational</w:t>
      </w:r>
    </w:p>
    <w:p w:rsidR="50808A11" w:rsidP="0365AA47" w:rsidRDefault="50808A11" w14:paraId="10456510" w14:textId="3B67469F">
      <w:pPr>
        <w:pStyle w:val="Heading4"/>
      </w:pPr>
      <w:r w:rsidR="769B7BD1">
        <w:rPr/>
        <w:t>Preliminary:</w:t>
      </w:r>
    </w:p>
    <w:p w:rsidR="113600DB" w:rsidP="0365AA47" w:rsidRDefault="113600DB" w14:paraId="236D5028" w14:textId="3EA2AB32">
      <w:pPr>
        <w:pStyle w:val="ListParagraph"/>
        <w:numPr>
          <w:ilvl w:val="0"/>
          <w:numId w:val="10"/>
        </w:numPr>
        <w:jc w:val="left"/>
        <w:rPr>
          <w:noProof w:val="0"/>
          <w:lang w:val="en-US"/>
        </w:rPr>
      </w:pPr>
      <w:r w:rsidRPr="0365AA47" w:rsidR="113600DB">
        <w:rPr>
          <w:noProof w:val="0"/>
          <w:lang w:val="en-US"/>
        </w:rPr>
        <w:t xml:space="preserve">Collect and </w:t>
      </w:r>
      <w:commentRangeStart w:id="1829424864"/>
      <w:commentRangeStart w:id="1555115596"/>
      <w:r w:rsidRPr="0365AA47" w:rsidR="113600DB">
        <w:rPr>
          <w:noProof w:val="0"/>
          <w:lang w:val="en-US"/>
        </w:rPr>
        <w:t xml:space="preserve">clean </w:t>
      </w:r>
      <w:r w:rsidRPr="0365AA47" w:rsidR="00A87027">
        <w:rPr>
          <w:noProof w:val="0"/>
          <w:lang w:val="en-US"/>
        </w:rPr>
        <w:t>relevant data</w:t>
      </w:r>
      <w:commentRangeEnd w:id="1829424864"/>
      <w:r>
        <w:rPr>
          <w:rStyle w:val="CommentReference"/>
        </w:rPr>
        <w:commentReference w:id="1829424864"/>
      </w:r>
      <w:commentRangeEnd w:id="1555115596"/>
      <w:r>
        <w:rPr>
          <w:rStyle w:val="CommentReference"/>
        </w:rPr>
        <w:commentReference w:id="1555115596"/>
      </w:r>
      <w:r w:rsidRPr="0365AA47" w:rsidR="00A87027">
        <w:rPr>
          <w:noProof w:val="0"/>
          <w:lang w:val="en-US"/>
        </w:rPr>
        <w:t>:</w:t>
      </w:r>
    </w:p>
    <w:p w:rsidR="00A87027" w:rsidP="0365AA47" w:rsidRDefault="00A87027" w14:paraId="23CC0CB5" w14:textId="32E240DA">
      <w:pPr>
        <w:pStyle w:val="ListParagraph"/>
        <w:numPr>
          <w:ilvl w:val="1"/>
          <w:numId w:val="10"/>
        </w:numPr>
        <w:jc w:val="left"/>
        <w:rPr>
          <w:noProof w:val="0"/>
          <w:lang w:val="en-US"/>
        </w:rPr>
      </w:pPr>
      <w:r w:rsidRPr="0365AA47" w:rsidR="00A87027">
        <w:rPr>
          <w:noProof w:val="0"/>
          <w:lang w:val="en-US"/>
        </w:rPr>
        <w:t xml:space="preserve">Service </w:t>
      </w:r>
      <w:r w:rsidRPr="0365AA47" w:rsidR="113600DB">
        <w:rPr>
          <w:noProof w:val="0"/>
          <w:lang w:val="en-US"/>
        </w:rPr>
        <w:t>line inventory data</w:t>
      </w:r>
      <w:r w:rsidRPr="0365AA47" w:rsidR="1773DDEC">
        <w:rPr>
          <w:noProof w:val="0"/>
          <w:lang w:val="en-US"/>
        </w:rPr>
        <w:t xml:space="preserve">: A dataset </w:t>
      </w:r>
      <w:r w:rsidRPr="0365AA47" w:rsidR="1773DDEC">
        <w:rPr>
          <w:noProof w:val="0"/>
          <w:lang w:val="en-US"/>
        </w:rPr>
        <w:t>containing</w:t>
      </w:r>
      <w:r w:rsidRPr="0365AA47" w:rsidR="1773DDEC">
        <w:rPr>
          <w:noProof w:val="0"/>
          <w:lang w:val="en-US"/>
        </w:rPr>
        <w:t xml:space="preserve"> addresses and their service line composition information</w:t>
      </w:r>
      <w:r w:rsidRPr="0365AA47" w:rsidR="5223D54F">
        <w:rPr>
          <w:noProof w:val="0"/>
          <w:lang w:val="en-US"/>
        </w:rPr>
        <w:t xml:space="preserve"> (lead, not lead, etc.)</w:t>
      </w:r>
      <w:r w:rsidRPr="0365AA47" w:rsidR="1773DDEC">
        <w:rPr>
          <w:noProof w:val="0"/>
          <w:lang w:val="en-US"/>
        </w:rPr>
        <w:t>. It will display information on both the private and public s</w:t>
      </w:r>
      <w:r w:rsidRPr="0365AA47" w:rsidR="49015280">
        <w:rPr>
          <w:noProof w:val="0"/>
          <w:lang w:val="en-US"/>
        </w:rPr>
        <w:t xml:space="preserve">ide. </w:t>
      </w:r>
    </w:p>
    <w:p w:rsidR="58F75349" w:rsidP="0365AA47" w:rsidRDefault="58F75349" w14:paraId="0ED16AF5" w14:textId="3A48376A">
      <w:pPr>
        <w:pStyle w:val="ListParagraph"/>
        <w:numPr>
          <w:ilvl w:val="1"/>
          <w:numId w:val="10"/>
        </w:numPr>
        <w:jc w:val="left"/>
        <w:rPr>
          <w:noProof w:val="0"/>
          <w:lang w:val="en-US"/>
        </w:rPr>
      </w:pPr>
      <w:r w:rsidRPr="0365AA47" w:rsidR="58F75349">
        <w:rPr>
          <w:noProof w:val="0"/>
          <w:lang w:val="en-US"/>
        </w:rPr>
        <w:t>Address type</w:t>
      </w:r>
      <w:r w:rsidRPr="0365AA47" w:rsidR="5B68DD0E">
        <w:rPr>
          <w:noProof w:val="0"/>
          <w:lang w:val="en-US"/>
        </w:rPr>
        <w:t xml:space="preserve">: A dataset </w:t>
      </w:r>
      <w:r w:rsidRPr="0365AA47" w:rsidR="5B68DD0E">
        <w:rPr>
          <w:noProof w:val="0"/>
          <w:lang w:val="en-US"/>
        </w:rPr>
        <w:t>containing</w:t>
      </w:r>
      <w:r w:rsidRPr="0365AA47" w:rsidR="5B68DD0E">
        <w:rPr>
          <w:noProof w:val="0"/>
          <w:lang w:val="en-US"/>
        </w:rPr>
        <w:t xml:space="preserve"> a list of addresses in Chicago and what type of property is </w:t>
      </w:r>
      <w:r w:rsidRPr="0365AA47" w:rsidR="5B68DD0E">
        <w:rPr>
          <w:noProof w:val="0"/>
          <w:lang w:val="en-US"/>
        </w:rPr>
        <w:t>residing</w:t>
      </w:r>
      <w:r w:rsidRPr="0365AA47" w:rsidR="5B68DD0E">
        <w:rPr>
          <w:noProof w:val="0"/>
          <w:lang w:val="en-US"/>
        </w:rPr>
        <w:t xml:space="preserve"> there </w:t>
      </w:r>
      <w:r w:rsidRPr="0365AA47" w:rsidR="5B68DD0E">
        <w:rPr>
          <w:noProof w:val="0"/>
          <w:lang w:val="en-US"/>
        </w:rPr>
        <w:t>i.e.</w:t>
      </w:r>
      <w:r w:rsidRPr="0365AA47" w:rsidR="5B68DD0E">
        <w:rPr>
          <w:noProof w:val="0"/>
          <w:lang w:val="en-US"/>
        </w:rPr>
        <w:t>: Residential, commercial, school, etc.</w:t>
      </w:r>
    </w:p>
    <w:p w:rsidR="50808A11" w:rsidP="70C60B9E" w:rsidRDefault="50808A11" w14:paraId="78266819" w14:textId="6BECFDB0">
      <w:pPr>
        <w:pStyle w:val="ListParagraph"/>
        <w:numPr>
          <w:ilvl w:val="0"/>
          <w:numId w:val="10"/>
        </w:numPr>
        <w:spacing w:before="270" w:beforeAutospacing="off" w:after="270" w:afterAutospacing="off"/>
        <w:rPr>
          <w:noProof w:val="0"/>
          <w:lang w:val="en-US"/>
        </w:rPr>
      </w:pPr>
      <w:r w:rsidRPr="70C60B9E" w:rsidR="50808A11">
        <w:rPr>
          <w:noProof w:val="0"/>
          <w:lang w:val="en-US"/>
        </w:rPr>
        <w:t xml:space="preserve">Generate basic visualizations (heatmaps) to </w:t>
      </w:r>
      <w:r w:rsidRPr="70C60B9E" w:rsidR="50808A11">
        <w:rPr>
          <w:noProof w:val="0"/>
          <w:lang w:val="en-US"/>
        </w:rPr>
        <w:t>identify</w:t>
      </w:r>
      <w:r w:rsidRPr="70C60B9E" w:rsidR="50808A11">
        <w:rPr>
          <w:noProof w:val="0"/>
          <w:lang w:val="en-US"/>
        </w:rPr>
        <w:t xml:space="preserve"> high-risk areas.</w:t>
      </w:r>
    </w:p>
    <w:p w:rsidR="50808A11" w:rsidP="0365AA47" w:rsidRDefault="50808A11" w14:paraId="2D8D187C" w14:textId="454CB3F0">
      <w:pPr>
        <w:pStyle w:val="Heading4"/>
      </w:pPr>
      <w:r w:rsidR="769B7BD1">
        <w:rPr/>
        <w:t>Main:</w:t>
      </w:r>
    </w:p>
    <w:p w:rsidR="50808A11" w:rsidP="70C60B9E" w:rsidRDefault="50808A11" w14:paraId="1D0C087A" w14:textId="0A62DDBC">
      <w:pPr>
        <w:pStyle w:val="ListParagraph"/>
        <w:numPr>
          <w:ilvl w:val="0"/>
          <w:numId w:val="11"/>
        </w:numPr>
        <w:jc w:val="left"/>
        <w:rPr>
          <w:noProof w:val="0"/>
          <w:lang w:val="en-US"/>
        </w:rPr>
      </w:pPr>
      <w:r w:rsidRPr="0365AA47" w:rsidR="769B7BD1">
        <w:rPr>
          <w:noProof w:val="0"/>
          <w:lang w:val="en-US"/>
        </w:rPr>
        <w:t xml:space="preserve">Develop a geo-spatial analysis model to predict </w:t>
      </w:r>
      <w:r w:rsidRPr="0365AA47" w:rsidR="0338D300">
        <w:rPr>
          <w:noProof w:val="0"/>
          <w:lang w:val="en-US"/>
        </w:rPr>
        <w:t xml:space="preserve">and label </w:t>
      </w:r>
      <w:r w:rsidRPr="0365AA47" w:rsidR="769B7BD1">
        <w:rPr>
          <w:noProof w:val="0"/>
          <w:lang w:val="en-US"/>
        </w:rPr>
        <w:t>lead contamination risks.</w:t>
      </w:r>
    </w:p>
    <w:p w:rsidR="50808A11" w:rsidP="70C60B9E" w:rsidRDefault="50808A11" w14:paraId="4A9E401E" w14:textId="7C5A7ABF">
      <w:pPr>
        <w:pStyle w:val="ListParagraph"/>
        <w:numPr>
          <w:ilvl w:val="0"/>
          <w:numId w:val="11"/>
        </w:numPr>
        <w:spacing w:before="270" w:beforeAutospacing="off" w:after="270" w:afterAutospacing="off"/>
        <w:rPr>
          <w:noProof w:val="0"/>
          <w:lang w:val="en-US"/>
        </w:rPr>
      </w:pPr>
      <w:r w:rsidRPr="0365AA47" w:rsidR="769B7BD1">
        <w:rPr>
          <w:noProof w:val="0"/>
          <w:lang w:val="en-US"/>
        </w:rPr>
        <w:t>Cross-reference lead levels with socio-economic factors like income levels, school locations, and more.</w:t>
      </w:r>
    </w:p>
    <w:p w:rsidR="32A35461" w:rsidP="0365AA47" w:rsidRDefault="32A35461" w14:paraId="414E419F" w14:textId="2B44AF2C">
      <w:pPr>
        <w:pStyle w:val="ListParagraph"/>
        <w:numPr>
          <w:ilvl w:val="0"/>
          <w:numId w:val="11"/>
        </w:numPr>
        <w:suppressLineNumbers w:val="0"/>
        <w:bidi w:val="0"/>
        <w:spacing w:before="270" w:beforeAutospacing="off" w:after="27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0365AA47" w:rsidR="32A35461">
        <w:rPr>
          <w:noProof w:val="0"/>
          <w:sz w:val="24"/>
          <w:szCs w:val="24"/>
          <w:lang w:val="en-US"/>
        </w:rPr>
        <w:t>Creat</w:t>
      </w:r>
      <w:r w:rsidRPr="0365AA47" w:rsidR="4164D220">
        <w:rPr>
          <w:noProof w:val="0"/>
          <w:sz w:val="24"/>
          <w:szCs w:val="24"/>
          <w:lang w:val="en-US"/>
        </w:rPr>
        <w:t>e</w:t>
      </w:r>
      <w:r w:rsidRPr="0365AA47" w:rsidR="32A35461">
        <w:rPr>
          <w:noProof w:val="0"/>
          <w:sz w:val="24"/>
          <w:szCs w:val="24"/>
          <w:lang w:val="en-US"/>
        </w:rPr>
        <w:t xml:space="preserve"> a website and dashboard that will present this information in an easy to consume way.</w:t>
      </w:r>
    </w:p>
    <w:p w:rsidR="32A35461" w:rsidP="0365AA47" w:rsidRDefault="32A35461" w14:paraId="023B30F2" w14:textId="488C2EA2">
      <w:pPr>
        <w:pStyle w:val="ListParagraph"/>
        <w:numPr>
          <w:ilvl w:val="0"/>
          <w:numId w:val="11"/>
        </w:numPr>
        <w:suppressLineNumbers w:val="0"/>
        <w:bidi w:val="0"/>
        <w:spacing w:before="270" w:beforeAutospacing="off" w:after="27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0365AA47" w:rsidR="32A35461">
        <w:rPr>
          <w:noProof w:val="0"/>
          <w:sz w:val="24"/>
          <w:szCs w:val="24"/>
          <w:lang w:val="en-US"/>
        </w:rPr>
        <w:t>Provid</w:t>
      </w:r>
      <w:r w:rsidRPr="0365AA47" w:rsidR="39AF36F6">
        <w:rPr>
          <w:noProof w:val="0"/>
          <w:sz w:val="24"/>
          <w:szCs w:val="24"/>
          <w:lang w:val="en-US"/>
        </w:rPr>
        <w:t>e</w:t>
      </w:r>
      <w:r w:rsidRPr="0365AA47" w:rsidR="6BE4CB4B">
        <w:rPr>
          <w:noProof w:val="0"/>
          <w:sz w:val="24"/>
          <w:szCs w:val="24"/>
          <w:lang w:val="en-US"/>
        </w:rPr>
        <w:t xml:space="preserve"> </w:t>
      </w:r>
      <w:r w:rsidRPr="0365AA47" w:rsidR="32A35461">
        <w:rPr>
          <w:noProof w:val="0"/>
          <w:sz w:val="24"/>
          <w:szCs w:val="24"/>
          <w:lang w:val="en-US"/>
        </w:rPr>
        <w:t>ease of access to related datasets.</w:t>
      </w:r>
    </w:p>
    <w:p w:rsidR="50808A11" w:rsidP="0365AA47" w:rsidRDefault="50808A11" w14:paraId="56E5EB37" w14:textId="613B017B">
      <w:pPr>
        <w:pStyle w:val="Heading4"/>
      </w:pPr>
      <w:r w:rsidR="769B7BD1">
        <w:rPr/>
        <w:t>Aspirational:</w:t>
      </w:r>
    </w:p>
    <w:p w:rsidR="2B47A3B9" w:rsidP="0365AA47" w:rsidRDefault="2B47A3B9" w14:paraId="21931FC3" w14:textId="3A31A7C7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0365AA47" w:rsidR="2B47A3B9">
        <w:rPr>
          <w:sz w:val="24"/>
          <w:szCs w:val="24"/>
        </w:rPr>
        <w:t xml:space="preserve">If we can successfully map out lead risk factors from service </w:t>
      </w:r>
      <w:r w:rsidRPr="0365AA47" w:rsidR="53565FF3">
        <w:rPr>
          <w:sz w:val="24"/>
          <w:szCs w:val="24"/>
        </w:rPr>
        <w:t>lines,</w:t>
      </w:r>
      <w:r w:rsidRPr="0365AA47" w:rsidR="2B47A3B9">
        <w:rPr>
          <w:sz w:val="24"/>
          <w:szCs w:val="24"/>
        </w:rPr>
        <w:t xml:space="preserve"> we could extend this to </w:t>
      </w:r>
      <w:commentRangeStart w:id="116238822"/>
      <w:r w:rsidRPr="0365AA47" w:rsidR="2B47A3B9">
        <w:rPr>
          <w:sz w:val="24"/>
          <w:szCs w:val="24"/>
        </w:rPr>
        <w:t>risk factors for other forms of lead contamination such as paint or other dangerous contaminants</w:t>
      </w:r>
      <w:commentRangeEnd w:id="116238822"/>
      <w:r>
        <w:rPr>
          <w:rStyle w:val="CommentReference"/>
        </w:rPr>
        <w:commentReference w:id="116238822"/>
      </w:r>
      <w:r w:rsidRPr="0365AA47" w:rsidR="2B47A3B9">
        <w:rPr>
          <w:sz w:val="24"/>
          <w:szCs w:val="24"/>
        </w:rPr>
        <w:t>.</w:t>
      </w:r>
    </w:p>
    <w:p w:rsidR="55971F96" w:rsidP="0365AA47" w:rsidRDefault="55971F96" w14:paraId="724CB5C8" w14:textId="1B0188E0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0365AA47" w:rsidR="55971F96">
        <w:rPr>
          <w:sz w:val="24"/>
          <w:szCs w:val="24"/>
        </w:rPr>
        <w:t>Creating</w:t>
      </w:r>
      <w:r w:rsidRPr="0365AA47" w:rsidR="45F74694">
        <w:rPr>
          <w:sz w:val="24"/>
          <w:szCs w:val="24"/>
        </w:rPr>
        <w:t xml:space="preserve"> a tool for Chicago residents and policy makers to learn and </w:t>
      </w:r>
      <w:r w:rsidRPr="0365AA47" w:rsidR="45F74694">
        <w:rPr>
          <w:sz w:val="24"/>
          <w:szCs w:val="24"/>
        </w:rPr>
        <w:t>take action</w:t>
      </w:r>
      <w:r w:rsidRPr="0365AA47" w:rsidR="45F74694">
        <w:rPr>
          <w:sz w:val="24"/>
          <w:szCs w:val="24"/>
        </w:rPr>
        <w:t xml:space="preserve"> agains</w:t>
      </w:r>
      <w:r w:rsidRPr="0365AA47" w:rsidR="45F74694">
        <w:rPr>
          <w:sz w:val="24"/>
          <w:szCs w:val="24"/>
        </w:rPr>
        <w:t>t lead.</w:t>
      </w:r>
    </w:p>
    <w:p w:rsidR="0FF36E76" w:rsidP="0365AA47" w:rsidRDefault="0FF36E76" w14:paraId="7935A43B" w14:textId="33A83C39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="0FF36E76">
        <w:rPr/>
        <w:t>Additions to the website so it has elevated visuals with animations that will elevate the delivery of the information that we want to present.</w:t>
      </w:r>
    </w:p>
    <w:p w:rsidR="3E51431B" w:rsidP="0365AA47" w:rsidRDefault="3E51431B" w14:paraId="6A6413E8" w14:textId="17425B09">
      <w:pPr>
        <w:pStyle w:val="Heading3"/>
      </w:pPr>
      <w:r w:rsidR="0BAB4F75">
        <w:rPr/>
        <w:t xml:space="preserve">E. </w:t>
      </w:r>
      <w:r w:rsidR="0BAB4F75">
        <w:rPr/>
        <w:t>likely outcome</w:t>
      </w:r>
      <w:r w:rsidR="0BAB4F75">
        <w:rPr/>
        <w:t xml:space="preserve"> of our work</w:t>
      </w:r>
      <w:r w:rsidR="5D6D9A1E">
        <w:rPr/>
        <w:t>, potential impact</w:t>
      </w:r>
    </w:p>
    <w:p w:rsidR="2F46A7EA" w:rsidP="0365AA47" w:rsidRDefault="2F46A7EA" w14:paraId="53958096" w14:textId="14425F6D">
      <w:pPr>
        <w:pStyle w:val="ListParagraph"/>
        <w:numPr>
          <w:ilvl w:val="0"/>
          <w:numId w:val="26"/>
        </w:numPr>
        <w:jc w:val="left"/>
        <w:rPr>
          <w:noProof w:val="0"/>
          <w:sz w:val="24"/>
          <w:szCs w:val="24"/>
          <w:lang w:val="en-US"/>
        </w:rPr>
      </w:pPr>
      <w:r w:rsidRPr="0365AA47" w:rsidR="40812EC7">
        <w:rPr>
          <w:noProof w:val="0"/>
          <w:lang w:val="en-US"/>
        </w:rPr>
        <w:t xml:space="preserve">Advanced data-driven insights on lead contamination </w:t>
      </w:r>
      <w:r w:rsidRPr="0365AA47" w:rsidR="4179748F">
        <w:rPr>
          <w:noProof w:val="0"/>
          <w:lang w:val="en-US"/>
        </w:rPr>
        <w:t>levels and trends for Chicago neighborhoods</w:t>
      </w:r>
    </w:p>
    <w:p w:rsidR="2F46A7EA" w:rsidP="0365AA47" w:rsidRDefault="2F46A7EA" w14:paraId="744E2E15" w14:textId="42722703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="40812EC7">
        <w:rPr/>
        <w:t>Community Awareness</w:t>
      </w:r>
    </w:p>
    <w:p w:rsidR="2F46A7EA" w:rsidP="0365AA47" w:rsidRDefault="2F46A7EA" w14:paraId="456D1FF1" w14:textId="48150622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="4FDFD9A0">
        <w:rPr/>
        <w:t xml:space="preserve">Potential for </w:t>
      </w:r>
      <w:r w:rsidR="40812EC7">
        <w:rPr/>
        <w:t xml:space="preserve">Policy </w:t>
      </w:r>
      <w:r w:rsidR="40812EC7">
        <w:rPr/>
        <w:t>Influence</w:t>
      </w:r>
    </w:p>
    <w:p w:rsidR="70C60B9E" w:rsidP="70C60B9E" w:rsidRDefault="70C60B9E" w14:paraId="3004D459" w14:textId="5DCC6B0F">
      <w:pPr>
        <w:jc w:val="left"/>
      </w:pPr>
    </w:p>
    <w:p w:rsidR="4144C965" w:rsidP="70C60B9E" w:rsidRDefault="4144C965" w14:paraId="16473EB7" w14:textId="6AF11733">
      <w:pPr>
        <w:jc w:val="left"/>
      </w:pPr>
      <w:r w:rsidRPr="0365AA47" w:rsidR="3FE9DB43">
        <w:rPr>
          <w:rStyle w:val="Heading2Char"/>
        </w:rPr>
        <w:t xml:space="preserve">Supporting Detail </w:t>
      </w:r>
    </w:p>
    <w:p w:rsidR="021F8091" w:rsidP="0365AA47" w:rsidRDefault="021F8091" w14:paraId="13B50DA9" w14:textId="3EBD239F">
      <w:pPr>
        <w:pStyle w:val="Heading3"/>
        <w:numPr>
          <w:ilvl w:val="0"/>
          <w:numId w:val="23"/>
        </w:numPr>
        <w:rPr>
          <w:sz w:val="24"/>
          <w:szCs w:val="24"/>
        </w:rPr>
      </w:pPr>
      <w:r w:rsidR="0689FD3C">
        <w:rPr/>
        <w:t>Data sources needed, form and structure of data</w:t>
      </w:r>
    </w:p>
    <w:p w:rsidR="656CC35D" w:rsidP="0365AA47" w:rsidRDefault="656CC35D" w14:paraId="277A8873" w14:textId="6675320C">
      <w:pPr>
        <w:pStyle w:val="ListParagraph"/>
        <w:numPr>
          <w:ilvl w:val="1"/>
          <w:numId w:val="23"/>
        </w:numPr>
        <w:jc w:val="left"/>
        <w:rPr/>
      </w:pPr>
      <w:r w:rsidR="6DEC0578">
        <w:rPr/>
        <w:t xml:space="preserve">Lead pipeline </w:t>
      </w:r>
      <w:r w:rsidR="69186940">
        <w:rPr/>
        <w:t xml:space="preserve">data </w:t>
      </w:r>
      <w:r w:rsidR="69186940">
        <w:rPr/>
        <w:t>(</w:t>
      </w:r>
      <w:r w:rsidR="416C394B">
        <w:rPr/>
        <w:t>CoC</w:t>
      </w:r>
      <w:r w:rsidR="416C394B">
        <w:rPr/>
        <w:t>, EPA)</w:t>
      </w:r>
    </w:p>
    <w:p w:rsidR="6465920F" w:rsidP="0365AA47" w:rsidRDefault="6465920F" w14:paraId="2EF91B82" w14:textId="0C3AD7E7">
      <w:pPr>
        <w:pStyle w:val="ListParagraph"/>
        <w:numPr>
          <w:ilvl w:val="2"/>
          <w:numId w:val="8"/>
        </w:numPr>
        <w:jc w:val="left"/>
        <w:rPr/>
      </w:pPr>
      <w:r w:rsidR="6465920F">
        <w:rPr/>
        <w:t>.csv form</w:t>
      </w:r>
      <w:r w:rsidR="208A1856">
        <w:rPr/>
        <w:t>at</w:t>
      </w:r>
    </w:p>
    <w:p w:rsidR="6465920F" w:rsidP="0365AA47" w:rsidRDefault="6465920F" w14:paraId="6E424F88" w14:textId="74B9DFF2">
      <w:pPr>
        <w:pStyle w:val="ListParagraph"/>
        <w:numPr>
          <w:ilvl w:val="2"/>
          <w:numId w:val="8"/>
        </w:numPr>
        <w:jc w:val="left"/>
        <w:rPr/>
      </w:pPr>
      <w:r w:rsidR="6465920F">
        <w:rPr/>
        <w:t>Contains</w:t>
      </w:r>
      <w:r w:rsidR="6465920F">
        <w:rPr/>
        <w:t xml:space="preserve"> an address and its associated lead service line information, </w:t>
      </w:r>
      <w:r w:rsidR="00D3F578">
        <w:rPr/>
        <w:t>e.g.</w:t>
      </w:r>
      <w:r w:rsidR="6465920F">
        <w:rPr/>
        <w:t xml:space="preserve"> if its lead or not</w:t>
      </w:r>
      <w:r w:rsidR="2FEF5D0C">
        <w:rPr/>
        <w:t xml:space="preserve"> both on public and private sides.</w:t>
      </w:r>
    </w:p>
    <w:p w:rsidR="361FA861" w:rsidP="70C60B9E" w:rsidRDefault="361FA861" w14:paraId="20423F23" w14:textId="67BB7FF2">
      <w:pPr>
        <w:pStyle w:val="ListParagraph"/>
        <w:numPr>
          <w:ilvl w:val="1"/>
          <w:numId w:val="8"/>
        </w:numPr>
        <w:jc w:val="left"/>
        <w:rPr/>
      </w:pPr>
      <w:r w:rsidR="635FA223">
        <w:rPr/>
        <w:t>Address longitude and latitude data</w:t>
      </w:r>
    </w:p>
    <w:p w:rsidR="648F0BFD" w:rsidP="0365AA47" w:rsidRDefault="648F0BFD" w14:paraId="22C8ED09" w14:textId="04E47DB7">
      <w:pPr>
        <w:pStyle w:val="ListParagraph"/>
        <w:numPr>
          <w:ilvl w:val="2"/>
          <w:numId w:val="8"/>
        </w:numPr>
        <w:jc w:val="left"/>
        <w:rPr/>
      </w:pPr>
      <w:r w:rsidR="648F0BFD">
        <w:rPr/>
        <w:t>.csv form</w:t>
      </w:r>
    </w:p>
    <w:p w:rsidR="648F0BFD" w:rsidP="0365AA47" w:rsidRDefault="648F0BFD" w14:paraId="20E74A5D" w14:textId="4E962EFF">
      <w:pPr>
        <w:pStyle w:val="ListParagraph"/>
        <w:numPr>
          <w:ilvl w:val="2"/>
          <w:numId w:val="8"/>
        </w:numPr>
        <w:jc w:val="left"/>
        <w:rPr/>
      </w:pPr>
      <w:r w:rsidR="648F0BFD">
        <w:rPr/>
        <w:t>Contains</w:t>
      </w:r>
      <w:r w:rsidR="648F0BFD">
        <w:rPr/>
        <w:t xml:space="preserve"> the latitude and longitude of a given address in Chicago</w:t>
      </w:r>
    </w:p>
    <w:p w:rsidR="361FA861" w:rsidP="70C60B9E" w:rsidRDefault="361FA861" w14:paraId="6AA92A27" w14:textId="59AA5112">
      <w:pPr>
        <w:pStyle w:val="ListParagraph"/>
        <w:numPr>
          <w:ilvl w:val="1"/>
          <w:numId w:val="8"/>
        </w:numPr>
        <w:jc w:val="left"/>
        <w:rPr/>
      </w:pPr>
      <w:r w:rsidR="635FA223">
        <w:rPr/>
        <w:t xml:space="preserve">Schools associated with </w:t>
      </w:r>
      <w:r w:rsidR="351A34AF">
        <w:rPr/>
        <w:t xml:space="preserve">a </w:t>
      </w:r>
      <w:r w:rsidR="37E1A63C">
        <w:rPr/>
        <w:t>given address</w:t>
      </w:r>
      <w:r w:rsidR="635FA223">
        <w:rPr/>
        <w:t>.</w:t>
      </w:r>
    </w:p>
    <w:p w:rsidR="59CBAD8E" w:rsidP="0365AA47" w:rsidRDefault="59CBAD8E" w14:paraId="5A7D3B19" w14:textId="1DA67CF5">
      <w:pPr>
        <w:pStyle w:val="ListParagraph"/>
        <w:numPr>
          <w:ilvl w:val="2"/>
          <w:numId w:val="8"/>
        </w:numPr>
        <w:jc w:val="left"/>
        <w:rPr/>
      </w:pPr>
      <w:r w:rsidR="59CBAD8E">
        <w:rPr/>
        <w:t>.csv form</w:t>
      </w:r>
    </w:p>
    <w:p w:rsidR="59CBAD8E" w:rsidP="0365AA47" w:rsidRDefault="59CBAD8E" w14:paraId="08DC2358" w14:textId="31A3E20F">
      <w:pPr>
        <w:pStyle w:val="ListParagraph"/>
        <w:numPr>
          <w:ilvl w:val="2"/>
          <w:numId w:val="8"/>
        </w:numPr>
        <w:jc w:val="left"/>
        <w:rPr/>
      </w:pPr>
      <w:r w:rsidR="59CBAD8E">
        <w:rPr/>
        <w:t xml:space="preserve">Contains schools attending to a given address. Hopefully elementary, </w:t>
      </w:r>
      <w:r w:rsidR="6944FC8F">
        <w:rPr/>
        <w:t>middle,</w:t>
      </w:r>
      <w:r w:rsidR="59CBAD8E">
        <w:rPr/>
        <w:t xml:space="preserve"> and high school.</w:t>
      </w:r>
      <w:r w:rsidR="5598B1EA">
        <w:rPr/>
        <w:t xml:space="preserve"> Potentially daycares and pre-schools although that is not set for a given address.</w:t>
      </w:r>
    </w:p>
    <w:p w:rsidR="6AE55982" w:rsidP="0365AA47" w:rsidRDefault="6AE55982" w14:paraId="2B5C123A" w14:textId="56659793">
      <w:pPr>
        <w:pStyle w:val="ListParagraph"/>
        <w:numPr>
          <w:ilvl w:val="1"/>
          <w:numId w:val="8"/>
        </w:numPr>
        <w:jc w:val="left"/>
        <w:rPr>
          <w:noProof w:val="0"/>
          <w:lang w:val="en-US"/>
        </w:rPr>
      </w:pPr>
      <w:r w:rsidRPr="0365AA47" w:rsidR="5C4FA819">
        <w:rPr>
          <w:b w:val="0"/>
          <w:bCs w:val="0"/>
          <w:noProof w:val="0"/>
          <w:lang w:val="en-US"/>
        </w:rPr>
        <w:t>Demographic Data</w:t>
      </w:r>
      <w:r w:rsidRPr="0365AA47" w:rsidR="5C4FA819">
        <w:rPr>
          <w:b w:val="0"/>
          <w:bCs w:val="0"/>
          <w:noProof w:val="0"/>
          <w:lang w:val="en-US"/>
        </w:rPr>
        <w:t xml:space="preserve"> (</w:t>
      </w:r>
      <w:r w:rsidRPr="0365AA47" w:rsidR="5C4FA819">
        <w:rPr>
          <w:noProof w:val="0"/>
          <w:lang w:val="en-US"/>
        </w:rPr>
        <w:t>Census &amp; income reports)</w:t>
      </w:r>
    </w:p>
    <w:p w:rsidR="719F16E0" w:rsidP="0365AA47" w:rsidRDefault="719F16E0" w14:paraId="31B67F00" w14:textId="74F0C232">
      <w:pPr>
        <w:pStyle w:val="ListParagraph"/>
        <w:numPr>
          <w:ilvl w:val="2"/>
          <w:numId w:val="8"/>
        </w:numPr>
        <w:jc w:val="left"/>
        <w:rPr>
          <w:noProof w:val="0"/>
          <w:lang w:val="en-US"/>
        </w:rPr>
      </w:pPr>
      <w:r w:rsidRPr="0365AA47" w:rsidR="719F16E0">
        <w:rPr>
          <w:noProof w:val="0"/>
          <w:lang w:val="en-US"/>
        </w:rPr>
        <w:t>.csv form</w:t>
      </w:r>
    </w:p>
    <w:p w:rsidR="719F16E0" w:rsidP="0365AA47" w:rsidRDefault="719F16E0" w14:paraId="3BFABC76" w14:textId="48695404">
      <w:pPr>
        <w:pStyle w:val="ListParagraph"/>
        <w:numPr>
          <w:ilvl w:val="2"/>
          <w:numId w:val="8"/>
        </w:numPr>
        <w:jc w:val="left"/>
        <w:rPr>
          <w:noProof w:val="0"/>
          <w:lang w:val="en-US"/>
        </w:rPr>
      </w:pPr>
      <w:r w:rsidRPr="0365AA47" w:rsidR="719F16E0">
        <w:rPr>
          <w:noProof w:val="0"/>
          <w:lang w:val="en-US"/>
        </w:rPr>
        <w:t>Contains</w:t>
      </w:r>
      <w:r w:rsidRPr="0365AA47" w:rsidR="719F16E0">
        <w:rPr>
          <w:noProof w:val="0"/>
          <w:lang w:val="en-US"/>
        </w:rPr>
        <w:t xml:space="preserve"> information </w:t>
      </w:r>
      <w:r w:rsidRPr="0365AA47" w:rsidR="719F16E0">
        <w:rPr>
          <w:noProof w:val="0"/>
          <w:lang w:val="en-US"/>
        </w:rPr>
        <w:t>regarding</w:t>
      </w:r>
      <w:r w:rsidRPr="0365AA47" w:rsidR="719F16E0">
        <w:rPr>
          <w:noProof w:val="0"/>
          <w:lang w:val="en-US"/>
        </w:rPr>
        <w:t xml:space="preserve"> a </w:t>
      </w:r>
      <w:r w:rsidRPr="0365AA47" w:rsidR="2EAF6022">
        <w:rPr>
          <w:noProof w:val="0"/>
          <w:lang w:val="en-US"/>
        </w:rPr>
        <w:t>neighborhood's</w:t>
      </w:r>
      <w:r w:rsidRPr="0365AA47" w:rsidR="719F16E0">
        <w:rPr>
          <w:noProof w:val="0"/>
          <w:lang w:val="en-US"/>
        </w:rPr>
        <w:t xml:space="preserve"> general racial makeup and income levels</w:t>
      </w:r>
    </w:p>
    <w:p w:rsidR="656CC35D" w:rsidP="70C60B9E" w:rsidRDefault="656CC35D" w14:paraId="2EF257AE" w14:textId="33D355BC">
      <w:pPr>
        <w:pStyle w:val="ListParagraph"/>
        <w:numPr>
          <w:ilvl w:val="1"/>
          <w:numId w:val="8"/>
        </w:numPr>
        <w:jc w:val="left"/>
        <w:rPr/>
      </w:pPr>
      <w:r w:rsidR="6DEC0578">
        <w:rPr/>
        <w:t>Labeling addresses: residential, schools, restaurant</w:t>
      </w:r>
      <w:r w:rsidR="6EFDD426">
        <w:rPr/>
        <w:t>, commercial etc.</w:t>
      </w:r>
    </w:p>
    <w:p w:rsidR="702CEB94" w:rsidP="0365AA47" w:rsidRDefault="702CEB94" w14:paraId="0E455C5F" w14:textId="146FA55F">
      <w:pPr>
        <w:pStyle w:val="ListParagraph"/>
        <w:numPr>
          <w:ilvl w:val="2"/>
          <w:numId w:val="8"/>
        </w:numPr>
        <w:jc w:val="left"/>
        <w:rPr/>
      </w:pPr>
      <w:r w:rsidR="702CEB94">
        <w:rPr/>
        <w:t>.csv form</w:t>
      </w:r>
    </w:p>
    <w:p w:rsidR="702CEB94" w:rsidP="0365AA47" w:rsidRDefault="702CEB94" w14:paraId="2D9F0C67" w14:textId="22498CF4">
      <w:pPr>
        <w:pStyle w:val="ListParagraph"/>
        <w:numPr>
          <w:ilvl w:val="2"/>
          <w:numId w:val="8"/>
        </w:numPr>
        <w:jc w:val="left"/>
        <w:rPr/>
      </w:pPr>
      <w:r w:rsidR="702CEB94">
        <w:rPr/>
        <w:t>Contains</w:t>
      </w:r>
      <w:r w:rsidR="702CEB94">
        <w:rPr/>
        <w:t xml:space="preserve"> information on what type of property is at a given address i.e.: school, residential, restaurant etc.</w:t>
      </w:r>
    </w:p>
    <w:p w:rsidR="1A802192" w:rsidP="0365AA47" w:rsidRDefault="1A802192" w14:paraId="79DAE93B" w14:textId="0B6FEB4C">
      <w:pPr>
        <w:pStyle w:val="ListParagraph"/>
        <w:numPr>
          <w:ilvl w:val="1"/>
          <w:numId w:val="8"/>
        </w:numPr>
        <w:jc w:val="left"/>
        <w:rPr/>
      </w:pPr>
      <w:r w:rsidR="1A802192">
        <w:rPr/>
        <w:t>Lead</w:t>
      </w:r>
      <w:del w:author="Robert Ellis" w:date="2025-02-25T22:01:13.623Z" w:id="1734980339">
        <w:r w:rsidDel="1A802192">
          <w:delText xml:space="preserve"> </w:delText>
        </w:r>
      </w:del>
      <w:ins w:author="Robert Ellis" w:date="2025-02-25T22:01:13.701Z" w:id="288325876">
        <w:r w:rsidR="127E35EA">
          <w:t>-</w:t>
        </w:r>
      </w:ins>
      <w:r w:rsidR="1A802192">
        <w:rPr/>
        <w:t xml:space="preserve">related </w:t>
      </w:r>
      <w:r w:rsidR="1A802192">
        <w:rPr/>
        <w:t>hospitalizations</w:t>
      </w:r>
    </w:p>
    <w:p w:rsidR="092AFDED" w:rsidP="0365AA47" w:rsidRDefault="092AFDED" w14:paraId="7E583DB0" w14:textId="4A6137C1">
      <w:pPr>
        <w:pStyle w:val="ListParagraph"/>
        <w:numPr>
          <w:ilvl w:val="2"/>
          <w:numId w:val="8"/>
        </w:numPr>
        <w:jc w:val="left"/>
        <w:rPr/>
      </w:pPr>
      <w:r w:rsidR="092AFDED">
        <w:rPr/>
        <w:t>.csv form</w:t>
      </w:r>
    </w:p>
    <w:p w:rsidR="092AFDED" w:rsidP="0365AA47" w:rsidRDefault="092AFDED" w14:paraId="2DE0F6C0" w14:textId="10A13BEA">
      <w:pPr>
        <w:pStyle w:val="ListParagraph"/>
        <w:numPr>
          <w:ilvl w:val="2"/>
          <w:numId w:val="8"/>
        </w:numPr>
        <w:jc w:val="left"/>
        <w:rPr/>
      </w:pPr>
      <w:r w:rsidR="092AFDED">
        <w:rPr/>
        <w:t>Contains</w:t>
      </w:r>
      <w:r w:rsidR="092AFDED">
        <w:rPr/>
        <w:t xml:space="preserve"> information about lead</w:t>
      </w:r>
      <w:del w:author="Robert Ellis" w:date="2025-02-25T22:01:23.449Z" w:id="1096314549">
        <w:r w:rsidDel="092AFDED">
          <w:delText xml:space="preserve"> </w:delText>
        </w:r>
      </w:del>
      <w:ins w:author="Robert Ellis" w:date="2025-02-25T22:01:23.513Z" w:id="1933084717">
        <w:r w:rsidR="14673EEF">
          <w:t>-</w:t>
        </w:r>
      </w:ins>
      <w:r w:rsidR="092AFDED">
        <w:rPr/>
        <w:t>related patient intakes at given hospitals</w:t>
      </w:r>
    </w:p>
    <w:p w:rsidR="20B13C56" w:rsidP="0365AA47" w:rsidRDefault="20B13C56" w14:paraId="5DEA496E" w14:textId="515AF9BE">
      <w:pPr>
        <w:pStyle w:val="ListParagraph"/>
        <w:numPr>
          <w:ilvl w:val="1"/>
          <w:numId w:val="8"/>
        </w:numPr>
        <w:jc w:val="left"/>
        <w:rPr>
          <w:sz w:val="24"/>
          <w:szCs w:val="24"/>
        </w:rPr>
      </w:pPr>
      <w:r w:rsidR="20B13C56">
        <w:rPr/>
        <w:t>Policy insights</w:t>
      </w:r>
    </w:p>
    <w:p w:rsidR="335DB66D" w:rsidP="0365AA47" w:rsidRDefault="335DB66D" w14:paraId="21A29A35" w14:textId="4027A20B">
      <w:pPr>
        <w:pStyle w:val="ListParagraph"/>
        <w:numPr>
          <w:ilvl w:val="2"/>
          <w:numId w:val="8"/>
        </w:numPr>
        <w:jc w:val="left"/>
        <w:rPr>
          <w:sz w:val="24"/>
          <w:szCs w:val="24"/>
        </w:rPr>
      </w:pPr>
      <w:r w:rsidRPr="0365AA47" w:rsidR="335DB66D">
        <w:rPr>
          <w:sz w:val="24"/>
          <w:szCs w:val="24"/>
        </w:rPr>
        <w:t>List form</w:t>
      </w:r>
    </w:p>
    <w:p w:rsidR="5880FBDB" w:rsidP="0365AA47" w:rsidRDefault="5880FBDB" w14:paraId="7510E819" w14:textId="60653A82">
      <w:pPr>
        <w:pStyle w:val="ListParagraph"/>
        <w:numPr>
          <w:ilvl w:val="2"/>
          <w:numId w:val="8"/>
        </w:numPr>
        <w:jc w:val="left"/>
        <w:rPr>
          <w:sz w:val="24"/>
          <w:szCs w:val="24"/>
        </w:rPr>
      </w:pPr>
      <w:r w:rsidRPr="0365AA47" w:rsidR="5880FBDB">
        <w:rPr>
          <w:sz w:val="24"/>
          <w:szCs w:val="24"/>
        </w:rPr>
        <w:t>Current policies and what it means</w:t>
      </w:r>
    </w:p>
    <w:p w:rsidR="11C92DF3" w:rsidP="0365AA47" w:rsidRDefault="11C92DF3" w14:paraId="2B3D3E82" w14:textId="016468C8">
      <w:pPr>
        <w:pStyle w:val="ListParagraph"/>
        <w:numPr>
          <w:ilvl w:val="2"/>
          <w:numId w:val="8"/>
        </w:numPr>
        <w:jc w:val="left"/>
        <w:rPr>
          <w:sz w:val="24"/>
          <w:szCs w:val="24"/>
        </w:rPr>
      </w:pPr>
      <w:r w:rsidRPr="0365AA47" w:rsidR="11C92DF3">
        <w:rPr>
          <w:sz w:val="24"/>
          <w:szCs w:val="24"/>
        </w:rPr>
        <w:t>Past policies that might have prevented effective changes.</w:t>
      </w:r>
      <w:r w:rsidRPr="0365AA47" w:rsidR="5880FBDB">
        <w:rPr>
          <w:sz w:val="24"/>
          <w:szCs w:val="24"/>
        </w:rPr>
        <w:t xml:space="preserve"> </w:t>
      </w:r>
    </w:p>
    <w:p w:rsidR="0365AA47" w:rsidP="0365AA47" w:rsidRDefault="0365AA47" w14:paraId="54AFAAA1" w14:textId="11B12118">
      <w:pPr>
        <w:pStyle w:val="Normal"/>
        <w:jc w:val="left"/>
        <w:rPr>
          <w:sz w:val="24"/>
          <w:szCs w:val="24"/>
        </w:rPr>
      </w:pPr>
    </w:p>
    <w:p w:rsidR="0014C773" w:rsidP="0365AA47" w:rsidRDefault="0014C773" w14:paraId="50FAB324" w14:textId="08B00EB7">
      <w:pPr>
        <w:pStyle w:val="Heading3"/>
        <w:numPr>
          <w:ilvl w:val="0"/>
          <w:numId w:val="23"/>
        </w:numPr>
        <w:rPr>
          <w:sz w:val="24"/>
          <w:szCs w:val="24"/>
        </w:rPr>
      </w:pPr>
      <w:r w:rsidR="65939E6B">
        <w:rPr/>
        <w:t>Software tools that have been used/may be useful. Models, algorithms, AI, method</w:t>
      </w:r>
      <w:r w:rsidR="24895A73">
        <w:rPr/>
        <w:t>s</w:t>
      </w:r>
    </w:p>
    <w:p w:rsidR="7C6B52A0" w:rsidP="70C60B9E" w:rsidRDefault="7C6B52A0" w14:paraId="0349CD2A" w14:textId="7A8B093C">
      <w:pPr>
        <w:pStyle w:val="ListParagraph"/>
        <w:numPr>
          <w:ilvl w:val="0"/>
          <w:numId w:val="16"/>
        </w:numPr>
        <w:jc w:val="left"/>
        <w:rPr/>
      </w:pPr>
      <w:r w:rsidR="24895A73">
        <w:rPr/>
        <w:t>Data Processing</w:t>
      </w:r>
      <w:r w:rsidR="31AD9D0D">
        <w:rPr/>
        <w:t xml:space="preserve"> tools</w:t>
      </w:r>
      <w:r w:rsidR="24895A73">
        <w:rPr/>
        <w:t xml:space="preserve">: </w:t>
      </w:r>
      <w:r w:rsidR="314B13F7">
        <w:rPr/>
        <w:t>Python (</w:t>
      </w:r>
      <w:r w:rsidR="24895A73">
        <w:rPr/>
        <w:t xml:space="preserve">libraries: </w:t>
      </w:r>
      <w:r w:rsidR="0C550E7A">
        <w:rPr/>
        <w:t xml:space="preserve">pandas, </w:t>
      </w:r>
      <w:r w:rsidR="54036FDE">
        <w:rPr/>
        <w:t>NumPy</w:t>
      </w:r>
      <w:r w:rsidR="24895A73">
        <w:rPr/>
        <w:t>)</w:t>
      </w:r>
    </w:p>
    <w:p w:rsidR="7C6B52A0" w:rsidP="70C60B9E" w:rsidRDefault="7C6B52A0" w14:paraId="3707693C" w14:textId="0184A08C">
      <w:pPr>
        <w:pStyle w:val="ListParagraph"/>
        <w:numPr>
          <w:ilvl w:val="0"/>
          <w:numId w:val="16"/>
        </w:numPr>
        <w:jc w:val="left"/>
        <w:rPr/>
      </w:pPr>
      <w:r w:rsidR="1F6F9FD8">
        <w:rPr/>
        <w:t>Geo Analysis</w:t>
      </w:r>
      <w:r w:rsidR="24895A73">
        <w:rPr/>
        <w:t xml:space="preserve"> and </w:t>
      </w:r>
      <w:r w:rsidR="56C40F85">
        <w:rPr/>
        <w:t>Visualization</w:t>
      </w:r>
      <w:r w:rsidR="08A79682">
        <w:rPr/>
        <w:t xml:space="preserve">: </w:t>
      </w:r>
      <w:r w:rsidR="7BCFFDA2">
        <w:rPr/>
        <w:t>Python (</w:t>
      </w:r>
      <w:r w:rsidR="3BEFF6B9">
        <w:rPr/>
        <w:t xml:space="preserve">Geopandas), </w:t>
      </w:r>
      <w:r w:rsidR="36A5BA19">
        <w:rPr/>
        <w:t>ArcGIS</w:t>
      </w:r>
    </w:p>
    <w:p w:rsidR="7C6B52A0" w:rsidP="70C60B9E" w:rsidRDefault="7C6B52A0" w14:paraId="4C446CFC" w14:textId="3CCBAC61">
      <w:pPr>
        <w:pStyle w:val="ListParagraph"/>
        <w:numPr>
          <w:ilvl w:val="0"/>
          <w:numId w:val="16"/>
        </w:numPr>
        <w:jc w:val="left"/>
        <w:rPr/>
      </w:pPr>
      <w:r w:rsidR="24895A73">
        <w:rPr/>
        <w:t>Maybe ML models</w:t>
      </w:r>
    </w:p>
    <w:p w:rsidR="525A429A" w:rsidP="0365AA47" w:rsidRDefault="525A429A" w14:paraId="05D8EFBD" w14:textId="66083D28">
      <w:pPr>
        <w:pStyle w:val="ListParagraph"/>
        <w:numPr>
          <w:ilvl w:val="0"/>
          <w:numId w:val="16"/>
        </w:numPr>
        <w:jc w:val="left"/>
        <w:rPr/>
      </w:pPr>
      <w:r w:rsidR="525A429A">
        <w:rPr/>
        <w:t>Website frameworks: React</w:t>
      </w:r>
    </w:p>
    <w:p w:rsidR="525A429A" w:rsidP="0365AA47" w:rsidRDefault="525A429A" w14:paraId="6AA3DB57" w14:textId="0D564980">
      <w:pPr>
        <w:pStyle w:val="ListParagraph"/>
        <w:numPr>
          <w:ilvl w:val="0"/>
          <w:numId w:val="16"/>
        </w:numPr>
        <w:jc w:val="left"/>
        <w:rPr/>
      </w:pPr>
      <w:r w:rsidR="525A429A">
        <w:rPr/>
        <w:t>GitHub</w:t>
      </w:r>
      <w:r w:rsidR="525A429A">
        <w:rPr/>
        <w:t xml:space="preserve"> for coding collaboration and website hosting.</w:t>
      </w:r>
    </w:p>
    <w:p w:rsidR="0014C773" w:rsidP="0365AA47" w:rsidRDefault="0014C773" w14:paraId="7217F105" w14:textId="7A21B5A1">
      <w:pPr>
        <w:pStyle w:val="Heading3"/>
        <w:numPr>
          <w:ilvl w:val="0"/>
          <w:numId w:val="23"/>
        </w:numPr>
        <w:rPr/>
      </w:pPr>
      <w:r w:rsidR="65939E6B">
        <w:rPr/>
        <w:t>Preliminary goals</w:t>
      </w:r>
    </w:p>
    <w:p w:rsidR="065C00F3" w:rsidP="70C60B9E" w:rsidRDefault="065C00F3" w14:paraId="2B35EC98" w14:textId="6AFE770E">
      <w:pPr>
        <w:pStyle w:val="ListParagraph"/>
        <w:numPr>
          <w:ilvl w:val="0"/>
          <w:numId w:val="17"/>
        </w:numPr>
        <w:jc w:val="left"/>
        <w:rPr>
          <w:noProof w:val="0"/>
          <w:lang w:val="en-US"/>
        </w:rPr>
      </w:pPr>
      <w:r w:rsidRPr="0365AA47" w:rsidR="795A61CB">
        <w:rPr>
          <w:noProof w:val="0"/>
          <w:lang w:val="en-US"/>
        </w:rPr>
        <w:t>Compile and clean datasets</w:t>
      </w:r>
      <w:r w:rsidRPr="0365AA47" w:rsidR="10AC9447">
        <w:rPr>
          <w:noProof w:val="0"/>
          <w:lang w:val="en-US"/>
        </w:rPr>
        <w:t>.</w:t>
      </w:r>
    </w:p>
    <w:p w:rsidR="10AC9447" w:rsidP="0365AA47" w:rsidRDefault="10AC9447" w14:paraId="79F21290" w14:textId="5061324B">
      <w:pPr>
        <w:pStyle w:val="ListParagraph"/>
        <w:numPr>
          <w:ilvl w:val="1"/>
          <w:numId w:val="17"/>
        </w:numPr>
        <w:jc w:val="left"/>
        <w:rPr>
          <w:noProof w:val="0"/>
          <w:lang w:val="en-US"/>
        </w:rPr>
      </w:pPr>
      <w:r w:rsidRPr="0365AA47" w:rsidR="10AC9447">
        <w:rPr>
          <w:noProof w:val="0"/>
          <w:lang w:val="en-US"/>
        </w:rPr>
        <w:t>Associate all Chicago addresses with a water service line</w:t>
      </w:r>
    </w:p>
    <w:p w:rsidR="10AC9447" w:rsidP="0365AA47" w:rsidRDefault="10AC9447" w14:paraId="7C59BB03" w14:textId="632E3A5A">
      <w:pPr>
        <w:pStyle w:val="ListParagraph"/>
        <w:numPr>
          <w:ilvl w:val="1"/>
          <w:numId w:val="17"/>
        </w:numPr>
        <w:jc w:val="left"/>
        <w:rPr>
          <w:noProof w:val="0"/>
          <w:lang w:val="en-US"/>
        </w:rPr>
      </w:pPr>
      <w:r w:rsidRPr="0365AA47" w:rsidR="10AC9447">
        <w:rPr>
          <w:noProof w:val="0"/>
          <w:lang w:val="en-US"/>
        </w:rPr>
        <w:t>Associate all Chicago addresses with a type (residential, school, commercial, restaurant, etc.)</w:t>
      </w:r>
    </w:p>
    <w:p w:rsidR="10AC9447" w:rsidP="0365AA47" w:rsidRDefault="10AC9447" w14:paraId="46A8E117" w14:textId="385ED85D">
      <w:pPr>
        <w:pStyle w:val="ListParagraph"/>
        <w:numPr>
          <w:ilvl w:val="1"/>
          <w:numId w:val="17"/>
        </w:numPr>
        <w:jc w:val="left"/>
        <w:rPr>
          <w:noProof w:val="0"/>
          <w:lang w:val="en-US"/>
        </w:rPr>
      </w:pPr>
      <w:r w:rsidRPr="0365AA47" w:rsidR="10AC9447">
        <w:rPr>
          <w:noProof w:val="0"/>
          <w:lang w:val="en-US"/>
        </w:rPr>
        <w:t xml:space="preserve">Associate all residential </w:t>
      </w:r>
      <w:r w:rsidRPr="0365AA47" w:rsidR="10AC9447">
        <w:rPr>
          <w:noProof w:val="0"/>
          <w:lang w:val="en-US"/>
        </w:rPr>
        <w:t>Chicago</w:t>
      </w:r>
      <w:r w:rsidRPr="0365AA47" w:rsidR="10AC9447">
        <w:rPr>
          <w:noProof w:val="0"/>
          <w:lang w:val="en-US"/>
        </w:rPr>
        <w:t xml:space="preserve"> addresses with attending schools</w:t>
      </w:r>
    </w:p>
    <w:p w:rsidR="065C00F3" w:rsidP="70C60B9E" w:rsidRDefault="065C00F3" w14:paraId="357F9891" w14:textId="148E488E">
      <w:pPr>
        <w:pStyle w:val="ListParagraph"/>
        <w:numPr>
          <w:ilvl w:val="0"/>
          <w:numId w:val="17"/>
        </w:numPr>
        <w:spacing w:before="270" w:beforeAutospacing="off" w:after="270" w:afterAutospacing="off"/>
        <w:rPr>
          <w:noProof w:val="0"/>
          <w:lang w:val="en-US"/>
        </w:rPr>
      </w:pPr>
      <w:r w:rsidRPr="70C60B9E" w:rsidR="065C00F3">
        <w:rPr>
          <w:noProof w:val="0"/>
          <w:lang w:val="en-US"/>
        </w:rPr>
        <w:t>Generate initial visualizations to assess contamination hotspots</w:t>
      </w:r>
    </w:p>
    <w:p w:rsidR="0014C773" w:rsidP="0365AA47" w:rsidRDefault="0014C773" w14:paraId="3C0FEBFD" w14:textId="20264543">
      <w:pPr>
        <w:pStyle w:val="Heading3"/>
        <w:numPr>
          <w:ilvl w:val="0"/>
          <w:numId w:val="23"/>
        </w:numPr>
        <w:rPr/>
      </w:pPr>
      <w:r w:rsidR="65939E6B">
        <w:rPr/>
        <w:t>Main goals</w:t>
      </w:r>
    </w:p>
    <w:p w:rsidR="70C60B9E" w:rsidP="70C60B9E" w:rsidRDefault="70C60B9E" w14:paraId="0C04D992" w14:textId="2007D285">
      <w:pPr>
        <w:pStyle w:val="ListParagraph"/>
        <w:numPr>
          <w:ilvl w:val="0"/>
          <w:numId w:val="18"/>
        </w:numPr>
        <w:jc w:val="left"/>
        <w:rPr/>
      </w:pPr>
      <w:r w:rsidR="1A8F684F">
        <w:rPr/>
        <w:t>Compile data for Chicago addresses and assess general lead risk factors for each address and neighborhood</w:t>
      </w:r>
    </w:p>
    <w:p w:rsidR="1A8F684F" w:rsidP="0365AA47" w:rsidRDefault="1A8F684F" w14:paraId="2832DAB8" w14:textId="11C9ECD1">
      <w:pPr>
        <w:pStyle w:val="ListParagraph"/>
        <w:numPr>
          <w:ilvl w:val="0"/>
          <w:numId w:val="18"/>
        </w:numPr>
        <w:jc w:val="left"/>
        <w:rPr/>
      </w:pPr>
      <w:r w:rsidR="1A8F684F">
        <w:rPr/>
        <w:t>Map th</w:t>
      </w:r>
      <w:r w:rsidR="5D8FB2E3">
        <w:rPr/>
        <w:t>e</w:t>
      </w:r>
      <w:r w:rsidR="1A8F684F">
        <w:rPr/>
        <w:t xml:space="preserve"> compiled data</w:t>
      </w:r>
    </w:p>
    <w:p w:rsidR="1A8F684F" w:rsidP="0365AA47" w:rsidRDefault="1A8F684F" w14:paraId="14DBFEE3" w14:textId="7EBEA326">
      <w:pPr>
        <w:pStyle w:val="ListParagraph"/>
        <w:numPr>
          <w:ilvl w:val="0"/>
          <w:numId w:val="18"/>
        </w:numPr>
        <w:jc w:val="left"/>
        <w:rPr/>
      </w:pPr>
      <w:r w:rsidR="1A8F684F">
        <w:rPr/>
        <w:t>Create a website dashboard that allows for easy viewing and access to this information</w:t>
      </w:r>
    </w:p>
    <w:p w:rsidR="0014C773" w:rsidP="0365AA47" w:rsidRDefault="0014C773" w14:paraId="025CD7A7" w14:textId="761D9FEB">
      <w:pPr>
        <w:pStyle w:val="Heading3"/>
        <w:numPr>
          <w:ilvl w:val="0"/>
          <w:numId w:val="23"/>
        </w:numPr>
        <w:rPr/>
      </w:pPr>
      <w:r w:rsidR="65939E6B">
        <w:rPr/>
        <w:t>Aspirational goals</w:t>
      </w:r>
    </w:p>
    <w:p w:rsidR="6F326DF3" w:rsidP="0365AA47" w:rsidRDefault="6F326DF3" w14:paraId="11E69CCE" w14:textId="683C9B14">
      <w:pPr>
        <w:pStyle w:val="ListParagraph"/>
        <w:numPr>
          <w:ilvl w:val="0"/>
          <w:numId w:val="19"/>
        </w:numPr>
        <w:jc w:val="left"/>
        <w:rPr/>
      </w:pPr>
      <w:r w:rsidR="6F326DF3">
        <w:rPr/>
        <w:t xml:space="preserve">Add </w:t>
      </w:r>
      <w:r w:rsidR="6F326DF3">
        <w:rPr/>
        <w:t>additional</w:t>
      </w:r>
      <w:r w:rsidR="6F326DF3">
        <w:rPr/>
        <w:t xml:space="preserve"> lead risk factors to the compiled data, to include soil lead levels, potential </w:t>
      </w:r>
      <w:r w:rsidR="6D1FB716">
        <w:rPr/>
        <w:t>existence</w:t>
      </w:r>
      <w:r w:rsidR="6F326DF3">
        <w:rPr/>
        <w:t xml:space="preserve"> of lead paint in homes, and age of homes to create a more holistic view of the potential for lead contamination </w:t>
      </w:r>
      <w:r w:rsidR="6D27F738">
        <w:rPr/>
        <w:t>in each</w:t>
      </w:r>
      <w:r w:rsidR="6F326DF3">
        <w:rPr/>
        <w:t xml:space="preserve"> communit</w:t>
      </w:r>
      <w:r w:rsidR="0B58FFD8">
        <w:rPr/>
        <w:t xml:space="preserve">y. </w:t>
      </w:r>
    </w:p>
    <w:p w:rsidR="37DF6043" w:rsidP="0365AA47" w:rsidRDefault="37DF6043" w14:paraId="3723D58C" w14:textId="6FDF10AA">
      <w:pPr>
        <w:pStyle w:val="ListParagraph"/>
        <w:numPr>
          <w:ilvl w:val="1"/>
          <w:numId w:val="19"/>
        </w:numPr>
        <w:jc w:val="left"/>
        <w:rPr/>
      </w:pPr>
      <w:r w:rsidR="37DF6043">
        <w:rPr/>
        <w:t>Such a goal will require more datasets involving the additional variables</w:t>
      </w:r>
    </w:p>
    <w:p w:rsidR="37DF6043" w:rsidP="0365AA47" w:rsidRDefault="37DF6043" w14:paraId="582D1B4F" w14:textId="0AAC45EF">
      <w:pPr>
        <w:pStyle w:val="ListParagraph"/>
        <w:numPr>
          <w:ilvl w:val="1"/>
          <w:numId w:val="19"/>
        </w:numPr>
        <w:jc w:val="left"/>
        <w:rPr/>
      </w:pPr>
      <w:r w:rsidR="37DF6043">
        <w:rPr/>
        <w:t>A sort of “risk index” will have to be determined that accurately reflects show how each risk factor affects a community. Is lead in water more dangerous than lead in soil?</w:t>
      </w:r>
    </w:p>
    <w:p w:rsidR="68D31C12" w:rsidP="0365AA47" w:rsidRDefault="68D31C12" w14:paraId="5984B725" w14:textId="66F4D879">
      <w:pPr>
        <w:pStyle w:val="ListParagraph"/>
        <w:numPr>
          <w:ilvl w:val="0"/>
          <w:numId w:val="19"/>
        </w:numPr>
        <w:jc w:val="left"/>
        <w:rPr/>
      </w:pPr>
      <w:r w:rsidR="68D31C12">
        <w:rPr/>
        <w:t>The visual</w:t>
      </w:r>
      <w:r w:rsidR="38C36630">
        <w:rPr/>
        <w:t xml:space="preserve"> appeal of the website is </w:t>
      </w:r>
      <w:r w:rsidR="245E86AE">
        <w:rPr/>
        <w:t>a</w:t>
      </w:r>
      <w:r w:rsidR="38C36630">
        <w:rPr/>
        <w:t xml:space="preserve"> final</w:t>
      </w:r>
      <w:r w:rsidR="38C36630">
        <w:rPr/>
        <w:t xml:space="preserve"> step</w:t>
      </w:r>
      <w:r w:rsidR="38C36630">
        <w:rPr/>
        <w:t xml:space="preserve"> that we can take to make the website more attractive and clickable. While we are most concerned with the presented data being </w:t>
      </w:r>
      <w:r w:rsidR="38C36630">
        <w:rPr/>
        <w:t>accurate</w:t>
      </w:r>
      <w:r w:rsidR="38C36630">
        <w:rPr/>
        <w:t xml:space="preserve"> and easy to access, a website that catches attention will aid in spreading the message of the importance of lead contamination aw</w:t>
      </w:r>
      <w:r w:rsidR="3DB09A8A">
        <w:rPr/>
        <w:t xml:space="preserve">areness. The more people are aware of the issue, the more </w:t>
      </w:r>
      <w:r w:rsidR="0BBBF038">
        <w:rPr/>
        <w:t>people</w:t>
      </w:r>
      <w:r w:rsidR="3DB09A8A">
        <w:rPr/>
        <w:t xml:space="preserve"> will be able to buy personal water filters for their </w:t>
      </w:r>
      <w:r w:rsidR="3B1F55FA">
        <w:rPr/>
        <w:t>home or</w:t>
      </w:r>
      <w:r w:rsidR="3DB09A8A">
        <w:rPr/>
        <w:t xml:space="preserve"> will be able to lobby or protest for change in their area. </w:t>
      </w:r>
    </w:p>
    <w:p w:rsidR="0014C773" w:rsidP="0365AA47" w:rsidRDefault="0014C773" w14:paraId="405E2E91" w14:textId="5925DFC5">
      <w:pPr>
        <w:pStyle w:val="Heading3"/>
        <w:numPr>
          <w:ilvl w:val="0"/>
          <w:numId w:val="23"/>
        </w:numPr>
        <w:rPr/>
      </w:pPr>
      <w:r w:rsidR="174B325E">
        <w:rPr/>
        <w:t>Are our goals reasonable within the timeframe/resources available?</w:t>
      </w:r>
    </w:p>
    <w:p w:rsidR="70C60B9E" w:rsidP="70C60B9E" w:rsidRDefault="70C60B9E" w14:paraId="14CBADEC" w14:textId="46FAE7FF">
      <w:pPr>
        <w:pStyle w:val="ListParagraph"/>
        <w:numPr>
          <w:ilvl w:val="0"/>
          <w:numId w:val="20"/>
        </w:numPr>
        <w:jc w:val="left"/>
        <w:rPr/>
      </w:pPr>
      <w:r w:rsidR="4E1AAAE7">
        <w:rPr/>
        <w:t>Our team should be able to complete the main goals laid out to the</w:t>
      </w:r>
      <w:r w:rsidR="226C0BF5">
        <w:rPr/>
        <w:t>ir</w:t>
      </w:r>
      <w:r w:rsidR="4E1AAAE7">
        <w:rPr/>
        <w:t xml:space="preserve"> full extent. </w:t>
      </w:r>
      <w:r w:rsidR="7E22F71C">
        <w:rPr/>
        <w:t xml:space="preserve">After compiling the data, most of our </w:t>
      </w:r>
      <w:r w:rsidR="7E22F71C">
        <w:rPr/>
        <w:t>tim</w:t>
      </w:r>
      <w:r w:rsidR="7E22F71C">
        <w:rPr/>
        <w:t xml:space="preserve">e is going to </w:t>
      </w:r>
      <w:r w:rsidR="585C6C37">
        <w:rPr/>
        <w:t>be spent</w:t>
      </w:r>
      <w:r w:rsidR="7E22F71C">
        <w:rPr/>
        <w:t xml:space="preserve"> creating </w:t>
      </w:r>
      <w:r w:rsidR="7E22F71C">
        <w:rPr/>
        <w:t>th</w:t>
      </w:r>
      <w:r w:rsidR="7E22F71C">
        <w:rPr/>
        <w:t xml:space="preserve">e </w:t>
      </w:r>
      <w:r w:rsidR="1C686349">
        <w:rPr/>
        <w:t xml:space="preserve">website. Any time devoted after </w:t>
      </w:r>
      <w:r w:rsidR="7F7CF475">
        <w:rPr/>
        <w:t xml:space="preserve">creating a foundational website will be spent adding features and innovating it. </w:t>
      </w:r>
    </w:p>
    <w:p w:rsidR="174B325E" w:rsidP="0365AA47" w:rsidRDefault="174B325E" w14:paraId="4CC0E73F" w14:textId="5163B41D">
      <w:pPr>
        <w:pStyle w:val="Heading3"/>
        <w:numPr>
          <w:ilvl w:val="0"/>
          <w:numId w:val="23"/>
        </w:numPr>
        <w:rPr>
          <w:sz w:val="24"/>
          <w:szCs w:val="24"/>
        </w:rPr>
      </w:pPr>
      <w:r w:rsidR="174B325E">
        <w:rPr/>
        <w:t xml:space="preserve">Resources/methodologies team needs to better </w:t>
      </w:r>
      <w:r w:rsidR="01C1B1F7">
        <w:rPr/>
        <w:t>master</w:t>
      </w:r>
      <w:r w:rsidR="174B325E">
        <w:rPr/>
        <w:t xml:space="preserve"> </w:t>
      </w:r>
      <w:r w:rsidR="62888685">
        <w:rPr/>
        <w:t>to</w:t>
      </w:r>
      <w:r w:rsidR="174B325E">
        <w:rPr/>
        <w:t xml:space="preserve"> be successful.</w:t>
      </w:r>
      <w:r w:rsidR="174B325E">
        <w:rPr/>
        <w:t xml:space="preserve"> Tutorials and stuff</w:t>
      </w:r>
    </w:p>
    <w:p w:rsidR="653C2D91" w:rsidP="70C60B9E" w:rsidRDefault="653C2D91" w14:paraId="78E114EF" w14:textId="0F4E01A0">
      <w:pPr>
        <w:pStyle w:val="ListParagraph"/>
        <w:numPr>
          <w:ilvl w:val="0"/>
          <w:numId w:val="21"/>
        </w:numPr>
        <w:jc w:val="left"/>
        <w:rPr>
          <w:noProof w:val="0"/>
          <w:lang w:val="en-US"/>
        </w:rPr>
      </w:pPr>
      <w:r w:rsidRPr="0365AA47" w:rsidR="329DA94E">
        <w:rPr>
          <w:b w:val="1"/>
          <w:bCs w:val="1"/>
          <w:noProof w:val="0"/>
          <w:lang w:val="en-US"/>
        </w:rPr>
        <w:t>Methodologies</w:t>
      </w:r>
      <w:r w:rsidRPr="0365AA47" w:rsidR="35D6C975">
        <w:rPr>
          <w:b w:val="1"/>
          <w:bCs w:val="1"/>
          <w:noProof w:val="0"/>
          <w:lang w:val="en-US"/>
        </w:rPr>
        <w:t>:</w:t>
      </w:r>
      <w:r w:rsidRPr="0365AA47" w:rsidR="35D6C975">
        <w:rPr>
          <w:noProof w:val="0"/>
          <w:lang w:val="en-US"/>
        </w:rPr>
        <w:t xml:space="preserve"> </w:t>
      </w:r>
    </w:p>
    <w:p w:rsidR="653C2D91" w:rsidP="0365AA47" w:rsidRDefault="653C2D91" w14:paraId="42F89DE2" w14:textId="30A814BE">
      <w:pPr>
        <w:pStyle w:val="ListParagraph"/>
        <w:numPr>
          <w:ilvl w:val="1"/>
          <w:numId w:val="21"/>
        </w:numPr>
        <w:jc w:val="left"/>
        <w:rPr>
          <w:noProof w:val="0"/>
          <w:lang w:val="en-US"/>
        </w:rPr>
      </w:pPr>
      <w:r w:rsidRPr="0365AA47" w:rsidR="35D6C975">
        <w:rPr>
          <w:noProof w:val="0"/>
          <w:lang w:val="en-US"/>
        </w:rPr>
        <w:t>GIS and mapping techniques for spatial analysis</w:t>
      </w:r>
    </w:p>
    <w:p w:rsidR="653C2D91" w:rsidP="70C60B9E" w:rsidRDefault="653C2D91" w14:paraId="664E1622" w14:textId="1450F984">
      <w:pPr>
        <w:pStyle w:val="ListParagraph"/>
        <w:numPr>
          <w:ilvl w:val="1"/>
          <w:numId w:val="21"/>
        </w:numPr>
        <w:spacing w:before="270" w:beforeAutospacing="off" w:after="270" w:afterAutospacing="off"/>
        <w:rPr>
          <w:noProof w:val="0"/>
          <w:lang w:val="en-US"/>
        </w:rPr>
      </w:pPr>
      <w:r w:rsidRPr="0365AA47" w:rsidR="215DE45C">
        <w:rPr>
          <w:noProof w:val="0"/>
          <w:lang w:val="en-US"/>
        </w:rPr>
        <w:t xml:space="preserve">Use of Excel (or </w:t>
      </w:r>
      <w:r w:rsidRPr="0365AA47" w:rsidR="215DE45C">
        <w:rPr>
          <w:noProof w:val="0"/>
          <w:lang w:val="en-US"/>
        </w:rPr>
        <w:t>other</w:t>
      </w:r>
      <w:r w:rsidRPr="0365AA47" w:rsidR="215DE45C">
        <w:rPr>
          <w:noProof w:val="0"/>
          <w:lang w:val="en-US"/>
        </w:rPr>
        <w:t xml:space="preserve"> spreadsheet editing applications) to scrub data for </w:t>
      </w:r>
      <w:r w:rsidRPr="0365AA47" w:rsidR="215DE45C">
        <w:rPr>
          <w:noProof w:val="0"/>
          <w:lang w:val="en-US"/>
        </w:rPr>
        <w:t>our</w:t>
      </w:r>
      <w:r w:rsidRPr="0365AA47" w:rsidR="215DE45C">
        <w:rPr>
          <w:noProof w:val="0"/>
          <w:lang w:val="en-US"/>
        </w:rPr>
        <w:t xml:space="preserve"> specific variables of interest</w:t>
      </w:r>
    </w:p>
    <w:p w:rsidR="215DE45C" w:rsidP="0365AA47" w:rsidRDefault="215DE45C" w14:paraId="09151E07" w14:textId="0CAAC8C3">
      <w:pPr>
        <w:pStyle w:val="ListParagraph"/>
        <w:numPr>
          <w:ilvl w:val="1"/>
          <w:numId w:val="21"/>
        </w:numPr>
        <w:spacing w:before="270" w:beforeAutospacing="off" w:after="270" w:afterAutospacing="off"/>
        <w:rPr>
          <w:noProof w:val="0"/>
          <w:lang w:val="en-US"/>
        </w:rPr>
      </w:pPr>
      <w:r w:rsidRPr="0365AA47" w:rsidR="215DE45C">
        <w:rPr>
          <w:noProof w:val="0"/>
          <w:lang w:val="en-US"/>
        </w:rPr>
        <w:t xml:space="preserve">Use of GIS </w:t>
      </w:r>
      <w:r w:rsidRPr="0365AA47" w:rsidR="215DE45C">
        <w:rPr>
          <w:noProof w:val="0"/>
          <w:lang w:val="en-US"/>
        </w:rPr>
        <w:t>software</w:t>
      </w:r>
      <w:r w:rsidRPr="0365AA47" w:rsidR="215DE45C">
        <w:rPr>
          <w:noProof w:val="0"/>
          <w:lang w:val="en-US"/>
        </w:rPr>
        <w:t xml:space="preserve"> to enrich feature layers with CSV datasets gathered from the City of </w:t>
      </w:r>
      <w:r w:rsidRPr="0365AA47" w:rsidR="215DE45C">
        <w:rPr>
          <w:noProof w:val="0"/>
          <w:lang w:val="en-US"/>
        </w:rPr>
        <w:t>Chicago</w:t>
      </w:r>
    </w:p>
    <w:p w:rsidR="4EAB6187" w:rsidP="0365AA47" w:rsidRDefault="4EAB6187" w14:paraId="58F0F2FF" w14:textId="5FF958DE">
      <w:pPr>
        <w:pStyle w:val="ListParagraph"/>
        <w:numPr>
          <w:ilvl w:val="1"/>
          <w:numId w:val="21"/>
        </w:numPr>
        <w:spacing w:before="270" w:beforeAutospacing="off" w:after="270" w:afterAutospacing="off"/>
        <w:rPr>
          <w:noProof w:val="0"/>
          <w:lang w:val="en-US"/>
        </w:rPr>
      </w:pPr>
      <w:r w:rsidRPr="0365AA47" w:rsidR="4EAB6187">
        <w:rPr>
          <w:noProof w:val="0"/>
          <w:lang w:val="en-US"/>
        </w:rPr>
        <w:t>Website development frameworks and software. Both front-end and back-end if applicable.</w:t>
      </w:r>
    </w:p>
    <w:p w:rsidR="1120E180" w:rsidP="0365AA47" w:rsidRDefault="1120E180" w14:paraId="740A0B46" w14:textId="4164C5A1">
      <w:pPr>
        <w:pStyle w:val="ListParagraph"/>
        <w:numPr>
          <w:ilvl w:val="1"/>
          <w:numId w:val="21"/>
        </w:numPr>
        <w:spacing w:before="270" w:beforeAutospacing="off" w:after="270" w:afterAutospacing="off"/>
        <w:rPr>
          <w:noProof w:val="0"/>
          <w:lang w:val="en-US"/>
        </w:rPr>
      </w:pPr>
      <w:r w:rsidRPr="0365AA47" w:rsidR="1120E180">
        <w:rPr>
          <w:noProof w:val="0"/>
          <w:lang w:val="en-US"/>
        </w:rPr>
        <w:t>Statistical random sampling.</w:t>
      </w:r>
    </w:p>
    <w:p w:rsidR="0365AA47" w:rsidP="0365AA47" w:rsidRDefault="0365AA47" w14:paraId="4001BC23" w14:textId="47BF92C9">
      <w:pPr>
        <w:pStyle w:val="ListParagraph"/>
        <w:spacing w:before="270" w:beforeAutospacing="off" w:after="270" w:afterAutospacing="off"/>
        <w:ind w:left="1800"/>
        <w:rPr>
          <w:noProof w:val="0"/>
          <w:lang w:val="en-US"/>
        </w:rPr>
      </w:pPr>
    </w:p>
    <w:p w:rsidR="653C2D91" w:rsidP="70C60B9E" w:rsidRDefault="653C2D91" w14:paraId="533C140E" w14:textId="7414C26A">
      <w:pPr>
        <w:pStyle w:val="ListParagraph"/>
        <w:numPr>
          <w:ilvl w:val="0"/>
          <w:numId w:val="21"/>
        </w:numPr>
        <w:spacing w:before="270" w:beforeAutospacing="off" w:after="270" w:afterAutospacing="off"/>
        <w:rPr>
          <w:noProof w:val="0"/>
          <w:lang w:val="en-US"/>
        </w:rPr>
      </w:pPr>
      <w:r w:rsidRPr="70C60B9E" w:rsidR="653C2D91">
        <w:rPr>
          <w:b w:val="1"/>
          <w:bCs w:val="1"/>
          <w:noProof w:val="0"/>
          <w:lang w:val="en-US"/>
        </w:rPr>
        <w:t>Resources:</w:t>
      </w:r>
      <w:r w:rsidRPr="70C60B9E" w:rsidR="653C2D91">
        <w:rPr>
          <w:noProof w:val="0"/>
          <w:lang w:val="en-US"/>
        </w:rPr>
        <w:t xml:space="preserve"> Access to </w:t>
      </w:r>
      <w:r w:rsidRPr="70C60B9E" w:rsidR="653C2D91">
        <w:rPr>
          <w:noProof w:val="0"/>
          <w:lang w:val="en-US"/>
        </w:rPr>
        <w:t>accurate</w:t>
      </w:r>
      <w:r w:rsidRPr="70C60B9E" w:rsidR="653C2D91">
        <w:rPr>
          <w:noProof w:val="0"/>
          <w:lang w:val="en-US"/>
        </w:rPr>
        <w:t xml:space="preserve"> and recent lead contamination datasets from local government databases.</w:t>
      </w:r>
    </w:p>
    <w:p w:rsidR="7C1A388F" w:rsidP="70C60B9E" w:rsidRDefault="7C1A388F" w14:paraId="76F55DA4" w14:textId="1CCE13F7">
      <w:pPr>
        <w:jc w:val="left"/>
      </w:pPr>
      <w:r w:rsidR="3772A468">
        <w:rPr/>
        <w:t xml:space="preserve">  </w:t>
      </w:r>
    </w:p>
    <w:p w:rsidR="102E58F3" w:rsidP="0365AA47" w:rsidRDefault="102E58F3" w14:paraId="4BE09618" w14:textId="61CCEF75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102E58F3">
        <w:rPr/>
        <w:t>Current plans</w:t>
      </w:r>
    </w:p>
    <w:p w:rsidR="60AED4E2" w:rsidP="0365AA47" w:rsidRDefault="60AED4E2" w14:paraId="1C5DDE7B" w14:textId="45579B07">
      <w:pPr>
        <w:pStyle w:val="ListParagraph"/>
        <w:numPr>
          <w:ilvl w:val="0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739E26F1">
        <w:rPr>
          <w:rFonts w:ascii="Aptos" w:hAnsi="Aptos" w:eastAsia="Aptos" w:cs="Aptos"/>
          <w:color w:val="000000" w:themeColor="text1" w:themeTint="FF" w:themeShade="FF"/>
        </w:rPr>
        <w:t>Policy legislation</w:t>
      </w:r>
    </w:p>
    <w:p w:rsidR="60AED4E2" w:rsidP="0365AA47" w:rsidRDefault="60AED4E2" w14:paraId="76DD3AE1" w14:textId="62BB06A1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73644DFB">
        <w:rPr>
          <w:rFonts w:ascii="Aptos" w:hAnsi="Aptos" w:eastAsia="Aptos" w:cs="Aptos"/>
          <w:color w:val="000000" w:themeColor="text1" w:themeTint="FF" w:themeShade="FF"/>
        </w:rPr>
        <w:t>Holes in current policies</w:t>
      </w:r>
    </w:p>
    <w:p w:rsidR="60AED4E2" w:rsidP="0365AA47" w:rsidRDefault="60AED4E2" w14:paraId="18F2535C" w14:textId="7CB3AA86">
      <w:pPr>
        <w:pStyle w:val="ListParagraph"/>
        <w:numPr>
          <w:ilvl w:val="1"/>
          <w:numId w:val="28"/>
        </w:numPr>
        <w:ind/>
        <w:jc w:val="left"/>
        <w:rPr>
          <w:noProof w:val="0"/>
          <w:sz w:val="24"/>
          <w:szCs w:val="24"/>
          <w:lang w:val="en-US"/>
        </w:rPr>
      </w:pPr>
      <w:r w:rsidRPr="0365AA47" w:rsidR="73644DFB">
        <w:rPr>
          <w:rFonts w:ascii="Aptos" w:hAnsi="Aptos" w:eastAsia="Aptos" w:cs="Aptos"/>
          <w:color w:val="000000" w:themeColor="text1" w:themeTint="FF" w:themeShade="FF"/>
        </w:rPr>
        <w:t>Mayoral ignorance?</w:t>
      </w:r>
    </w:p>
    <w:p w:rsidR="60AED4E2" w:rsidP="0365AA47" w:rsidRDefault="60AED4E2" w14:paraId="035ED51E" w14:textId="267AA67C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73644DFB">
        <w:rPr>
          <w:noProof w:val="0"/>
          <w:lang w:val="en-US"/>
        </w:rPr>
        <w:t>Identify</w:t>
      </w:r>
      <w:r w:rsidRPr="0365AA47" w:rsidR="73644DFB">
        <w:rPr>
          <w:noProof w:val="0"/>
          <w:lang w:val="en-US"/>
        </w:rPr>
        <w:t xml:space="preserve"> gaps in current policies addressing lead contamination</w:t>
      </w:r>
    </w:p>
    <w:p w:rsidR="60AED4E2" w:rsidP="0365AA47" w:rsidRDefault="60AED4E2" w14:paraId="77A2C1D5" w14:textId="75BDA957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73644DFB">
        <w:rPr>
          <w:noProof w:val="0"/>
          <w:lang w:val="en-US"/>
        </w:rPr>
        <w:t>Assess city wide efforts and potential improvements</w:t>
      </w:r>
    </w:p>
    <w:p w:rsidR="60AED4E2" w:rsidP="0365AA47" w:rsidRDefault="60AED4E2" w14:paraId="6AD12E29" w14:textId="596992C6">
      <w:pPr>
        <w:pStyle w:val="ListParagraph"/>
        <w:ind w:left="720"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60AED4E2" w:rsidP="0365AA47" w:rsidRDefault="60AED4E2" w14:paraId="31BE9B5A" w14:textId="12786CE4">
      <w:pPr>
        <w:pStyle w:val="ListParagraph"/>
        <w:numPr>
          <w:ilvl w:val="0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303A4657">
        <w:rPr>
          <w:rFonts w:ascii="Aptos" w:hAnsi="Aptos" w:eastAsia="Aptos" w:cs="Aptos"/>
          <w:color w:val="000000" w:themeColor="text1" w:themeTint="FF" w:themeShade="FF"/>
        </w:rPr>
        <w:t>Maps:</w:t>
      </w:r>
    </w:p>
    <w:p w:rsidR="60AED4E2" w:rsidP="0365AA47" w:rsidRDefault="60AED4E2" w14:paraId="1AE28B74" w14:textId="61D61429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352ED91C">
        <w:rPr>
          <w:rFonts w:ascii="Aptos" w:hAnsi="Aptos" w:eastAsia="Aptos" w:cs="Aptos"/>
          <w:color w:val="000000" w:themeColor="text1" w:themeTint="FF" w:themeShade="FF"/>
        </w:rPr>
        <w:t>Current addresses with lead pipelines</w:t>
      </w:r>
    </w:p>
    <w:p w:rsidR="60AED4E2" w:rsidP="0365AA47" w:rsidRDefault="60AED4E2" w14:paraId="063E6998" w14:textId="718A4026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352ED91C">
        <w:rPr>
          <w:rFonts w:ascii="Aptos" w:hAnsi="Aptos" w:eastAsia="Aptos" w:cs="Aptos"/>
          <w:color w:val="000000" w:themeColor="text1" w:themeTint="FF" w:themeShade="FF"/>
        </w:rPr>
        <w:t>Lead levels vs income</w:t>
      </w:r>
    </w:p>
    <w:p w:rsidR="60AED4E2" w:rsidP="0365AA47" w:rsidRDefault="60AED4E2" w14:paraId="63D93504" w14:textId="3C262E48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352ED91C">
        <w:rPr>
          <w:rFonts w:ascii="Aptos" w:hAnsi="Aptos" w:eastAsia="Aptos" w:cs="Aptos"/>
          <w:color w:val="000000" w:themeColor="text1" w:themeTint="FF" w:themeShade="FF"/>
        </w:rPr>
        <w:t xml:space="preserve">Mapping </w:t>
      </w:r>
      <w:r w:rsidRPr="0365AA47" w:rsidR="352ED91C">
        <w:rPr>
          <w:rFonts w:ascii="Aptos" w:hAnsi="Aptos" w:eastAsia="Aptos" w:cs="Aptos"/>
          <w:color w:val="000000" w:themeColor="text1" w:themeTint="FF" w:themeShade="FF"/>
        </w:rPr>
        <w:t>lead</w:t>
      </w:r>
      <w:r w:rsidRPr="0365AA47" w:rsidR="352ED91C">
        <w:rPr>
          <w:rFonts w:ascii="Aptos" w:hAnsi="Aptos" w:eastAsia="Aptos" w:cs="Aptos"/>
          <w:color w:val="000000" w:themeColor="text1" w:themeTint="FF" w:themeShade="FF"/>
        </w:rPr>
        <w:t xml:space="preserve"> pipelines to the locations</w:t>
      </w:r>
    </w:p>
    <w:p w:rsidR="60AED4E2" w:rsidP="0365AA47" w:rsidRDefault="60AED4E2" w14:paraId="2C22ACA1" w14:textId="65FF3859">
      <w:pPr>
        <w:pStyle w:val="ListParagraph"/>
        <w:numPr>
          <w:ilvl w:val="1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352ED91C">
        <w:rPr>
          <w:rFonts w:ascii="Aptos" w:hAnsi="Aptos" w:eastAsia="Aptos" w:cs="Aptos"/>
          <w:color w:val="000000" w:themeColor="text1" w:themeTint="FF" w:themeShade="FF"/>
        </w:rPr>
        <w:t xml:space="preserve">Schools &amp; restaurant exposé </w:t>
      </w:r>
    </w:p>
    <w:p w:rsidR="60AED4E2" w:rsidP="0365AA47" w:rsidRDefault="60AED4E2" w14:paraId="6CB97CD3" w14:textId="48C09AE6">
      <w:pPr>
        <w:pStyle w:val="ListParagraph"/>
        <w:numPr>
          <w:ilvl w:val="1"/>
          <w:numId w:val="28"/>
        </w:numPr>
        <w:ind/>
        <w:jc w:val="left"/>
        <w:rPr>
          <w:noProof w:val="0"/>
          <w:sz w:val="24"/>
          <w:szCs w:val="24"/>
          <w:lang w:val="en-US"/>
        </w:rPr>
      </w:pPr>
      <w:r w:rsidRPr="0365AA47" w:rsidR="352ED91C">
        <w:rPr>
          <w:noProof w:val="0"/>
          <w:lang w:val="en-US"/>
        </w:rPr>
        <w:t>Lead contamination vs. income levels</w:t>
      </w:r>
    </w:p>
    <w:p w:rsidR="60AED4E2" w:rsidP="0365AA47" w:rsidRDefault="60AED4E2" w14:paraId="2484E2A1" w14:textId="26CB44DB">
      <w:pPr>
        <w:pStyle w:val="ListParagraph"/>
        <w:numPr>
          <w:ilvl w:val="1"/>
          <w:numId w:val="28"/>
        </w:numPr>
        <w:spacing w:before="270" w:beforeAutospacing="off" w:after="270" w:afterAutospacing="off"/>
        <w:ind/>
        <w:rPr>
          <w:noProof w:val="0"/>
          <w:sz w:val="24"/>
          <w:szCs w:val="24"/>
          <w:lang w:val="en-US"/>
        </w:rPr>
      </w:pPr>
      <w:r w:rsidRPr="0365AA47" w:rsidR="352ED91C">
        <w:rPr>
          <w:noProof w:val="0"/>
          <w:lang w:val="en-US"/>
        </w:rPr>
        <w:t>Identifying</w:t>
      </w:r>
      <w:r w:rsidRPr="0365AA47" w:rsidR="352ED91C">
        <w:rPr>
          <w:noProof w:val="0"/>
          <w:lang w:val="en-US"/>
        </w:rPr>
        <w:t xml:space="preserve"> areas at highest risk</w:t>
      </w:r>
    </w:p>
    <w:p w:rsidR="60AED4E2" w:rsidP="0365AA47" w:rsidRDefault="60AED4E2" w14:paraId="684C42AC" w14:textId="2AA56532">
      <w:pPr>
        <w:pStyle w:val="ListParagraph"/>
        <w:numPr>
          <w:ilvl w:val="1"/>
          <w:numId w:val="28"/>
        </w:numPr>
        <w:spacing w:before="270" w:beforeAutospacing="off" w:after="270" w:afterAutospacing="off"/>
        <w:ind/>
        <w:rPr>
          <w:noProof w:val="0"/>
          <w:sz w:val="24"/>
          <w:szCs w:val="24"/>
          <w:lang w:val="en-US"/>
        </w:rPr>
      </w:pPr>
      <w:r w:rsidRPr="0365AA47" w:rsidR="352ED91C">
        <w:rPr>
          <w:noProof w:val="0"/>
          <w:lang w:val="en-US"/>
        </w:rPr>
        <w:t>Schools &amp; restaurants at risk</w:t>
      </w:r>
    </w:p>
    <w:p w:rsidR="60AED4E2" w:rsidP="0365AA47" w:rsidRDefault="60AED4E2" w14:paraId="61312D33" w14:textId="549C2A73">
      <w:pPr>
        <w:pStyle w:val="ListParagraph"/>
        <w:numPr>
          <w:ilvl w:val="0"/>
          <w:numId w:val="28"/>
        </w:numPr>
        <w:ind/>
        <w:jc w:val="left"/>
        <w:rPr>
          <w:rFonts w:ascii="Aptos" w:hAnsi="Aptos" w:eastAsia="Aptos" w:cs="Aptos"/>
          <w:color w:val="000000" w:themeColor="text1" w:themeTint="FF" w:themeShade="FF"/>
        </w:rPr>
      </w:pPr>
      <w:r w:rsidRPr="0365AA47" w:rsidR="2C8B1921">
        <w:rPr>
          <w:rFonts w:ascii="Aptos" w:hAnsi="Aptos" w:eastAsia="Aptos" w:cs="Aptos"/>
          <w:color w:val="000000" w:themeColor="text1" w:themeTint="FF" w:themeShade="FF"/>
        </w:rPr>
        <w:t>Additional Information:</w:t>
      </w:r>
    </w:p>
    <w:p w:rsidR="6C3F15A9" w:rsidP="0365AA47" w:rsidRDefault="6C3F15A9" w14:paraId="54B5A325" w14:textId="75E1D715">
      <w:pPr>
        <w:pStyle w:val="ListParagraph"/>
        <w:numPr>
          <w:ilvl w:val="1"/>
          <w:numId w:val="28"/>
        </w:numPr>
        <w:jc w:val="left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0365AA47" w:rsidR="6C3F15A9">
        <w:rPr>
          <w:rFonts w:ascii="Aptos" w:hAnsi="Aptos" w:eastAsia="Aptos" w:cs="Aptos"/>
          <w:color w:val="000000" w:themeColor="text1" w:themeTint="FF" w:themeShade="FF"/>
        </w:rPr>
        <w:t>Locality based prediction</w:t>
      </w:r>
    </w:p>
    <w:p w:rsidR="6C3F15A9" w:rsidP="0365AA47" w:rsidRDefault="6C3F15A9" w14:paraId="6C5B4E34" w14:textId="39BD21CA">
      <w:pPr>
        <w:pStyle w:val="ListParagraph"/>
        <w:numPr>
          <w:ilvl w:val="1"/>
          <w:numId w:val="28"/>
        </w:numPr>
        <w:jc w:val="left"/>
        <w:rPr>
          <w:noProof w:val="0"/>
          <w:sz w:val="24"/>
          <w:szCs w:val="24"/>
          <w:lang w:val="en-US"/>
        </w:rPr>
      </w:pPr>
      <w:r w:rsidRPr="0365AA47" w:rsidR="6C3F15A9">
        <w:rPr>
          <w:noProof w:val="0"/>
          <w:lang w:val="en-US"/>
        </w:rPr>
        <w:t>Predict future contamination risk based on historical trends</w:t>
      </w:r>
    </w:p>
    <w:p w:rsidR="6C3F15A9" w:rsidP="0365AA47" w:rsidRDefault="6C3F15A9" w14:paraId="1D5AB16F" w14:textId="5C3EC0FA">
      <w:pPr>
        <w:pStyle w:val="ListParagraph"/>
        <w:numPr>
          <w:ilvl w:val="1"/>
          <w:numId w:val="28"/>
        </w:numPr>
        <w:spacing w:before="270" w:beforeAutospacing="off" w:after="270" w:afterAutospacing="off"/>
        <w:rPr>
          <w:noProof w:val="0"/>
          <w:sz w:val="24"/>
          <w:szCs w:val="24"/>
          <w:lang w:val="en-US"/>
        </w:rPr>
      </w:pPr>
      <w:r w:rsidRPr="0365AA47" w:rsidR="6C3F15A9">
        <w:rPr>
          <w:noProof w:val="0"/>
          <w:lang w:val="en-US"/>
        </w:rPr>
        <w:t>Integrate socio-economic factors for targeted interventions</w:t>
      </w:r>
    </w:p>
    <w:p w:rsidR="0365AA47" w:rsidP="0365AA47" w:rsidRDefault="0365AA47" w14:paraId="2CFEC160" w14:textId="08E4532D">
      <w:pPr>
        <w:pStyle w:val="Normal"/>
        <w:spacing w:before="270" w:beforeAutospacing="off" w:after="270" w:afterAutospacing="off"/>
        <w:rPr>
          <w:noProof w:val="0"/>
          <w:sz w:val="24"/>
          <w:szCs w:val="24"/>
          <w:lang w:val="en-US"/>
        </w:rPr>
      </w:pPr>
    </w:p>
    <w:sectPr w:rsidR="60AED4E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RE" w:author="Robert Ellis" w:date="2025-02-25T15:55:15" w:id="1829424864">
    <w:p xmlns:w14="http://schemas.microsoft.com/office/word/2010/wordml" xmlns:w="http://schemas.openxmlformats.org/wordprocessingml/2006/main" w:rsidR="4730164A" w:rsidRDefault="32225B64" w14:paraId="04BC41B3" w14:textId="624B19B8">
      <w:pPr>
        <w:pStyle w:val="CommentText"/>
      </w:pPr>
      <w:r>
        <w:rPr>
          <w:rStyle w:val="CommentReference"/>
        </w:rPr>
        <w:annotationRef/>
      </w:r>
      <w:r w:rsidRPr="24010E41" w:rsidR="74D2F119">
        <w:t>write a little more to clarify what this data is</w:t>
      </w:r>
    </w:p>
  </w:comment>
  <w:comment xmlns:w="http://schemas.openxmlformats.org/wordprocessingml/2006/main" w:initials="RE" w:author="Robert Ellis" w:date="2025-02-25T15:55:51" w:id="555709317">
    <w:p xmlns:w14="http://schemas.microsoft.com/office/word/2010/wordml" xmlns:w="http://schemas.openxmlformats.org/wordprocessingml/2006/main" w:rsidR="7BA2DACE" w:rsidRDefault="3CE0E25B" w14:paraId="2265FE2C" w14:textId="0AD39D6E">
      <w:pPr>
        <w:pStyle w:val="CommentText"/>
      </w:pPr>
      <w:r>
        <w:rPr>
          <w:rStyle w:val="CommentReference"/>
        </w:rPr>
        <w:annotationRef/>
      </w:r>
      <w:r w:rsidRPr="65B2236A" w:rsidR="661555BA">
        <w:t>geospatial</w:t>
      </w:r>
    </w:p>
  </w:comment>
  <w:comment xmlns:w="http://schemas.openxmlformats.org/wordprocessingml/2006/main" w:initials="RE" w:author="Robert Ellis" w:date="2025-02-25T15:59:01" w:id="1555115596">
    <w:p xmlns:w14="http://schemas.microsoft.com/office/word/2010/wordml" xmlns:w="http://schemas.openxmlformats.org/wordprocessingml/2006/main" w:rsidR="64009BC9" w:rsidRDefault="68C83754" w14:paraId="5554F82C" w14:textId="21D53968">
      <w:pPr>
        <w:pStyle w:val="CommentText"/>
      </w:pPr>
      <w:r>
        <w:rPr>
          <w:rStyle w:val="CommentReference"/>
        </w:rPr>
        <w:annotationRef/>
      </w:r>
      <w:r w:rsidRPr="51D41C11" w:rsidR="423CA786">
        <w:t>do you plan to look at schools and parks, or pediatric lead level data?</w:t>
      </w:r>
    </w:p>
  </w:comment>
  <w:comment xmlns:w="http://schemas.openxmlformats.org/wordprocessingml/2006/main" w:initials="RE" w:author="Robert Ellis" w:date="2025-02-25T16:00:33" w:id="116238822">
    <w:p xmlns:w14="http://schemas.microsoft.com/office/word/2010/wordml" xmlns:w="http://schemas.openxmlformats.org/wordprocessingml/2006/main" w:rsidR="0C24944D" w:rsidRDefault="2B467651" w14:paraId="7BC2703F" w14:textId="07D59805">
      <w:pPr>
        <w:pStyle w:val="CommentText"/>
      </w:pPr>
      <w:r>
        <w:rPr>
          <w:rStyle w:val="CommentReference"/>
        </w:rPr>
        <w:annotationRef/>
      </w:r>
      <w:r w:rsidRPr="5BD935EF" w:rsidR="7EE3D73F">
        <w:t>If you have approximate geographic location for pediatric lead levels, you could visualize or even do regression versus the various risk sources for lead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BC41B3"/>
  <w15:commentEx w15:done="0" w15:paraId="2265FE2C"/>
  <w15:commentEx w15:done="0" w15:paraId="5554F82C" w15:paraIdParent="04BC41B3"/>
  <w15:commentEx w15:done="0" w15:paraId="7BC2703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0F610FE" w16cex:dateUtc="2025-02-25T21:55:15.141Z"/>
  <w16cex:commentExtensible w16cex:durableId="772B3783" w16cex:dateUtc="2025-02-25T21:55:51.721Z"/>
  <w16cex:commentExtensible w16cex:durableId="07CABEF9" w16cex:dateUtc="2025-02-25T21:59:01.973Z"/>
  <w16cex:commentExtensible w16cex:durableId="16B3D10E" w16cex:dateUtc="2025-02-25T22:00:33.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BC41B3" w16cid:durableId="60F610FE"/>
  <w16cid:commentId w16cid:paraId="2265FE2C" w16cid:durableId="772B3783"/>
  <w16cid:commentId w16cid:paraId="5554F82C" w16cid:durableId="07CABEF9"/>
  <w16cid:commentId w16cid:paraId="7BC2703F" w16cid:durableId="16B3D1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0203" w:rsidP="008671D9" w:rsidRDefault="00B70203" w14:paraId="244C77CE" w14:textId="77777777">
      <w:pPr>
        <w:spacing w:after="0" w:line="240" w:lineRule="auto"/>
      </w:pPr>
      <w:r>
        <w:separator/>
      </w:r>
    </w:p>
  </w:endnote>
  <w:endnote w:type="continuationSeparator" w:id="0">
    <w:p w:rsidR="00B70203" w:rsidP="008671D9" w:rsidRDefault="00B70203" w14:paraId="33DE29CA" w14:textId="77777777">
      <w:pPr>
        <w:spacing w:after="0" w:line="240" w:lineRule="auto"/>
      </w:pPr>
      <w:r>
        <w:continuationSeparator/>
      </w:r>
    </w:p>
  </w:endnote>
  <w:endnote w:type="continuationNotice" w:id="1">
    <w:p w:rsidR="00B70203" w:rsidRDefault="00B70203" w14:paraId="325DCF4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1D9" w:rsidRDefault="008671D9" w14:paraId="00B3DC7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1D9" w:rsidRDefault="008671D9" w14:paraId="5BAA9C9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1D9" w:rsidRDefault="008671D9" w14:paraId="341FFF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0203" w:rsidP="008671D9" w:rsidRDefault="00B70203" w14:paraId="7DDADC24" w14:textId="77777777">
      <w:pPr>
        <w:spacing w:after="0" w:line="240" w:lineRule="auto"/>
      </w:pPr>
      <w:r>
        <w:separator/>
      </w:r>
    </w:p>
  </w:footnote>
  <w:footnote w:type="continuationSeparator" w:id="0">
    <w:p w:rsidR="00B70203" w:rsidP="008671D9" w:rsidRDefault="00B70203" w14:paraId="33CDB6ED" w14:textId="77777777">
      <w:pPr>
        <w:spacing w:after="0" w:line="240" w:lineRule="auto"/>
      </w:pPr>
      <w:r>
        <w:continuationSeparator/>
      </w:r>
    </w:p>
  </w:footnote>
  <w:footnote w:type="continuationNotice" w:id="1">
    <w:p w:rsidR="00B70203" w:rsidRDefault="00B70203" w14:paraId="7DB4EBE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1D9" w:rsidRDefault="008671D9" w14:paraId="354A23F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1D9" w:rsidRDefault="008671D9" w14:paraId="0C9181F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1D9" w:rsidRDefault="008671D9" w14:paraId="3BA5865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av9oVYv" int2:invalidationBookmarkName="" int2:hashCode="jLM7J1TlP+yk91" int2:id="G3lMjq0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9">
    <w:nsid w:val="23bb87b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cee37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b5233d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b30304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3b78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d3b9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b36259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29aaf0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29681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3c57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48c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0d27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3b115e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9e456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adde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884374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16e1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a1c7c4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40284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71f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560ff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1c417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61fda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43c05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565f2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6ed94e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67816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19dc0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799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c932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825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0101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a66ee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3F15EC"/>
    <w:multiLevelType w:val="hybrid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9618BC1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7464E6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77291C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1253E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6B5C3CC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9776391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99D4D55A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16E4CB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1443A07"/>
    <w:multiLevelType w:val="hybridMultilevel"/>
    <w:tmpl w:val="FFFFFFFF"/>
    <w:lvl w:ilvl="0" w:tplc="62F85D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5C33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747B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FC4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C038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63A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8AE2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819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3A9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CD180A"/>
    <w:multiLevelType w:val="hybridMultilevel"/>
    <w:tmpl w:val="FFFFFFFF"/>
    <w:lvl w:ilvl="0" w:tplc="5352E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6F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AC9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5CF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CE6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C40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3CA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AA1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1A1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557A8E"/>
    <w:multiLevelType w:val="hybridMultilevel"/>
    <w:tmpl w:val="FFFFFFFF"/>
    <w:lvl w:ilvl="0" w:tplc="508EB80E">
      <w:start w:val="1"/>
      <w:numFmt w:val="decimal"/>
      <w:lvlText w:val="%1."/>
      <w:lvlJc w:val="left"/>
      <w:pPr>
        <w:ind w:left="720" w:hanging="360"/>
      </w:pPr>
    </w:lvl>
    <w:lvl w:ilvl="1" w:tplc="5E94ED24">
      <w:start w:val="1"/>
      <w:numFmt w:val="lowerLetter"/>
      <w:lvlText w:val="%2."/>
      <w:lvlJc w:val="left"/>
      <w:pPr>
        <w:ind w:left="1440" w:hanging="360"/>
      </w:pPr>
    </w:lvl>
    <w:lvl w:ilvl="2" w:tplc="366C6032">
      <w:start w:val="1"/>
      <w:numFmt w:val="lowerRoman"/>
      <w:lvlText w:val="%3."/>
      <w:lvlJc w:val="right"/>
      <w:pPr>
        <w:ind w:left="2160" w:hanging="180"/>
      </w:pPr>
    </w:lvl>
    <w:lvl w:ilvl="3" w:tplc="D402F9C8">
      <w:start w:val="1"/>
      <w:numFmt w:val="decimal"/>
      <w:lvlText w:val="%4."/>
      <w:lvlJc w:val="left"/>
      <w:pPr>
        <w:ind w:left="2880" w:hanging="360"/>
      </w:pPr>
    </w:lvl>
    <w:lvl w:ilvl="4" w:tplc="2A7AE9A0">
      <w:start w:val="1"/>
      <w:numFmt w:val="lowerLetter"/>
      <w:lvlText w:val="%5."/>
      <w:lvlJc w:val="left"/>
      <w:pPr>
        <w:ind w:left="3600" w:hanging="360"/>
      </w:pPr>
    </w:lvl>
    <w:lvl w:ilvl="5" w:tplc="481E339C">
      <w:start w:val="1"/>
      <w:numFmt w:val="lowerRoman"/>
      <w:lvlText w:val="%6."/>
      <w:lvlJc w:val="right"/>
      <w:pPr>
        <w:ind w:left="4320" w:hanging="180"/>
      </w:pPr>
    </w:lvl>
    <w:lvl w:ilvl="6" w:tplc="5B540930">
      <w:start w:val="1"/>
      <w:numFmt w:val="decimal"/>
      <w:lvlText w:val="%7."/>
      <w:lvlJc w:val="left"/>
      <w:pPr>
        <w:ind w:left="5040" w:hanging="360"/>
      </w:pPr>
    </w:lvl>
    <w:lvl w:ilvl="7" w:tplc="ED662BB0">
      <w:start w:val="1"/>
      <w:numFmt w:val="lowerLetter"/>
      <w:lvlText w:val="%8."/>
      <w:lvlJc w:val="left"/>
      <w:pPr>
        <w:ind w:left="5760" w:hanging="360"/>
      </w:pPr>
    </w:lvl>
    <w:lvl w:ilvl="8" w:tplc="44D63A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67931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0184C08"/>
    <w:multiLevelType w:val="hybridMultilevel"/>
    <w:tmpl w:val="FFFFFFFF"/>
    <w:lvl w:ilvl="0" w:tplc="67360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D6E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40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D2E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2A4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5C66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0A0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C6F6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10BB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565CBF"/>
    <w:multiLevelType w:val="hybridMultilevel"/>
    <w:tmpl w:val="FFFFFFFF"/>
    <w:lvl w:ilvl="0" w:tplc="892854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4671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94B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BE1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28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962A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F22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2E1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62B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783054">
    <w:abstractNumId w:val="4"/>
  </w:num>
  <w:num w:numId="2" w16cid:durableId="332997370">
    <w:abstractNumId w:val="0"/>
  </w:num>
  <w:num w:numId="3" w16cid:durableId="1172718874">
    <w:abstractNumId w:val="1"/>
  </w:num>
  <w:num w:numId="4" w16cid:durableId="2126151055">
    <w:abstractNumId w:val="6"/>
  </w:num>
  <w:num w:numId="5" w16cid:durableId="1888829998">
    <w:abstractNumId w:val="2"/>
  </w:num>
  <w:num w:numId="6" w16cid:durableId="121963239">
    <w:abstractNumId w:val="3"/>
  </w:num>
  <w:num w:numId="7" w16cid:durableId="575435569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bert Ellis">
    <w15:presenceInfo w15:providerId="AD" w15:userId="S::ellisr@iit.edu::87863d48-9b49-4833-abcc-caa15124dacf"/>
  </w15:person>
  <w15:person w15:author="Robert Ellis">
    <w15:presenceInfo w15:providerId="AD" w15:userId="S::ellisr@iit.edu::87863d48-9b49-4833-abcc-caa15124d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isplayBackgroundShape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4D6D5"/>
    <w:rsid w:val="000569E5"/>
    <w:rsid w:val="000F0376"/>
    <w:rsid w:val="0014C773"/>
    <w:rsid w:val="00211579"/>
    <w:rsid w:val="002C77E5"/>
    <w:rsid w:val="003A2D9D"/>
    <w:rsid w:val="003CD63B"/>
    <w:rsid w:val="003F05EB"/>
    <w:rsid w:val="00530F05"/>
    <w:rsid w:val="005429C3"/>
    <w:rsid w:val="00545E34"/>
    <w:rsid w:val="005A5687"/>
    <w:rsid w:val="00611729"/>
    <w:rsid w:val="006354C5"/>
    <w:rsid w:val="00647A86"/>
    <w:rsid w:val="007264AC"/>
    <w:rsid w:val="007B4BDB"/>
    <w:rsid w:val="008414C1"/>
    <w:rsid w:val="008671D9"/>
    <w:rsid w:val="00946612"/>
    <w:rsid w:val="009D5A7E"/>
    <w:rsid w:val="009F53B3"/>
    <w:rsid w:val="00A02554"/>
    <w:rsid w:val="00A50A8D"/>
    <w:rsid w:val="00A63BC3"/>
    <w:rsid w:val="00A650FB"/>
    <w:rsid w:val="00A85BC1"/>
    <w:rsid w:val="00A87027"/>
    <w:rsid w:val="00AD2DE8"/>
    <w:rsid w:val="00B655F9"/>
    <w:rsid w:val="00B70203"/>
    <w:rsid w:val="00CB55B4"/>
    <w:rsid w:val="00CD3352"/>
    <w:rsid w:val="00CF0836"/>
    <w:rsid w:val="00D3F578"/>
    <w:rsid w:val="00D57ECB"/>
    <w:rsid w:val="00D725C7"/>
    <w:rsid w:val="00D74222"/>
    <w:rsid w:val="00DB4E34"/>
    <w:rsid w:val="00DE5CE6"/>
    <w:rsid w:val="00E13E41"/>
    <w:rsid w:val="00EB0F20"/>
    <w:rsid w:val="00ED693B"/>
    <w:rsid w:val="00EE32E5"/>
    <w:rsid w:val="00F02BD0"/>
    <w:rsid w:val="00F337B3"/>
    <w:rsid w:val="00F63BEF"/>
    <w:rsid w:val="0136B440"/>
    <w:rsid w:val="018F67B4"/>
    <w:rsid w:val="01C1B1F7"/>
    <w:rsid w:val="01CD856D"/>
    <w:rsid w:val="01F3F9F4"/>
    <w:rsid w:val="021F8091"/>
    <w:rsid w:val="02A8E45F"/>
    <w:rsid w:val="02B096AE"/>
    <w:rsid w:val="0338D300"/>
    <w:rsid w:val="0365AA47"/>
    <w:rsid w:val="0373300E"/>
    <w:rsid w:val="03BB7F8F"/>
    <w:rsid w:val="03CB409A"/>
    <w:rsid w:val="044C6C99"/>
    <w:rsid w:val="0452D245"/>
    <w:rsid w:val="04A539EB"/>
    <w:rsid w:val="04D80C41"/>
    <w:rsid w:val="04DE62DA"/>
    <w:rsid w:val="04E2DFB2"/>
    <w:rsid w:val="057155D5"/>
    <w:rsid w:val="05D771A8"/>
    <w:rsid w:val="065C00F3"/>
    <w:rsid w:val="0689FD3C"/>
    <w:rsid w:val="06BCC71A"/>
    <w:rsid w:val="070D9C3E"/>
    <w:rsid w:val="07191FBD"/>
    <w:rsid w:val="07939536"/>
    <w:rsid w:val="080DCB9C"/>
    <w:rsid w:val="0816CE48"/>
    <w:rsid w:val="081C5364"/>
    <w:rsid w:val="08523601"/>
    <w:rsid w:val="086510EB"/>
    <w:rsid w:val="08A79682"/>
    <w:rsid w:val="092AFDED"/>
    <w:rsid w:val="092EB997"/>
    <w:rsid w:val="0A2AA744"/>
    <w:rsid w:val="0AFE3AC8"/>
    <w:rsid w:val="0B408E87"/>
    <w:rsid w:val="0B58FFD8"/>
    <w:rsid w:val="0B5F1BB8"/>
    <w:rsid w:val="0B7B7C62"/>
    <w:rsid w:val="0BAB4F75"/>
    <w:rsid w:val="0BBBF038"/>
    <w:rsid w:val="0BE30A7F"/>
    <w:rsid w:val="0BF2C8A1"/>
    <w:rsid w:val="0BF6094E"/>
    <w:rsid w:val="0C09D900"/>
    <w:rsid w:val="0C550E7A"/>
    <w:rsid w:val="0C8BAE88"/>
    <w:rsid w:val="0CE4D7E7"/>
    <w:rsid w:val="0E334328"/>
    <w:rsid w:val="0E33962F"/>
    <w:rsid w:val="0EBB34EA"/>
    <w:rsid w:val="0F4AEBA6"/>
    <w:rsid w:val="0FF36E76"/>
    <w:rsid w:val="102E58F3"/>
    <w:rsid w:val="104560BC"/>
    <w:rsid w:val="1049BB45"/>
    <w:rsid w:val="10AC9447"/>
    <w:rsid w:val="1120E180"/>
    <w:rsid w:val="113600DB"/>
    <w:rsid w:val="117C1A5E"/>
    <w:rsid w:val="118E1357"/>
    <w:rsid w:val="11C92DF3"/>
    <w:rsid w:val="11CAA4A2"/>
    <w:rsid w:val="1223DA8C"/>
    <w:rsid w:val="122F9B9C"/>
    <w:rsid w:val="123E0050"/>
    <w:rsid w:val="125DEEEC"/>
    <w:rsid w:val="1267593A"/>
    <w:rsid w:val="127E35EA"/>
    <w:rsid w:val="12A4BB9C"/>
    <w:rsid w:val="12F329BC"/>
    <w:rsid w:val="1339ECD5"/>
    <w:rsid w:val="1369EF5F"/>
    <w:rsid w:val="14642B1D"/>
    <w:rsid w:val="14673EEF"/>
    <w:rsid w:val="147BA44E"/>
    <w:rsid w:val="14D17D36"/>
    <w:rsid w:val="1661E087"/>
    <w:rsid w:val="168E3E6C"/>
    <w:rsid w:val="17375662"/>
    <w:rsid w:val="174B325E"/>
    <w:rsid w:val="17577187"/>
    <w:rsid w:val="1773DDEC"/>
    <w:rsid w:val="184C70F6"/>
    <w:rsid w:val="199DB85E"/>
    <w:rsid w:val="19A77836"/>
    <w:rsid w:val="1A1C869A"/>
    <w:rsid w:val="1A802192"/>
    <w:rsid w:val="1A8F684F"/>
    <w:rsid w:val="1ADE4C09"/>
    <w:rsid w:val="1BA67E30"/>
    <w:rsid w:val="1BF0C8A6"/>
    <w:rsid w:val="1C62B944"/>
    <w:rsid w:val="1C686349"/>
    <w:rsid w:val="1CEE9240"/>
    <w:rsid w:val="1D1A8ADD"/>
    <w:rsid w:val="1D3FF3AA"/>
    <w:rsid w:val="1DD9370B"/>
    <w:rsid w:val="1DF03E7B"/>
    <w:rsid w:val="1E61826E"/>
    <w:rsid w:val="1E71CCCC"/>
    <w:rsid w:val="1ED82AA3"/>
    <w:rsid w:val="1F6F9FD8"/>
    <w:rsid w:val="205D55E6"/>
    <w:rsid w:val="2082C78A"/>
    <w:rsid w:val="208A1856"/>
    <w:rsid w:val="20AB0AA8"/>
    <w:rsid w:val="20B13C56"/>
    <w:rsid w:val="21040013"/>
    <w:rsid w:val="212DD4A9"/>
    <w:rsid w:val="21394DDA"/>
    <w:rsid w:val="2156B38C"/>
    <w:rsid w:val="215DE45C"/>
    <w:rsid w:val="21756E46"/>
    <w:rsid w:val="22196041"/>
    <w:rsid w:val="222A8497"/>
    <w:rsid w:val="226C0BF5"/>
    <w:rsid w:val="2298CDEF"/>
    <w:rsid w:val="229D1105"/>
    <w:rsid w:val="237FC3F8"/>
    <w:rsid w:val="23C2F57D"/>
    <w:rsid w:val="23C6DF93"/>
    <w:rsid w:val="23E52B4A"/>
    <w:rsid w:val="241E38E6"/>
    <w:rsid w:val="24430AA9"/>
    <w:rsid w:val="24449D53"/>
    <w:rsid w:val="244E4D72"/>
    <w:rsid w:val="245E86AE"/>
    <w:rsid w:val="24895A73"/>
    <w:rsid w:val="24DC1806"/>
    <w:rsid w:val="258CD0CA"/>
    <w:rsid w:val="259C24C5"/>
    <w:rsid w:val="25C92D82"/>
    <w:rsid w:val="2668E945"/>
    <w:rsid w:val="26B725C2"/>
    <w:rsid w:val="26C0A2FB"/>
    <w:rsid w:val="2788A716"/>
    <w:rsid w:val="27A1BE7E"/>
    <w:rsid w:val="27A30E56"/>
    <w:rsid w:val="27E54919"/>
    <w:rsid w:val="285742EE"/>
    <w:rsid w:val="28878624"/>
    <w:rsid w:val="28DFDC7C"/>
    <w:rsid w:val="28F4CC03"/>
    <w:rsid w:val="2918D498"/>
    <w:rsid w:val="2990D3E1"/>
    <w:rsid w:val="29C36E03"/>
    <w:rsid w:val="29D6F247"/>
    <w:rsid w:val="2A0DF59B"/>
    <w:rsid w:val="2A4B9F16"/>
    <w:rsid w:val="2A8EE3A0"/>
    <w:rsid w:val="2B47A3B9"/>
    <w:rsid w:val="2B850252"/>
    <w:rsid w:val="2C5070ED"/>
    <w:rsid w:val="2C78584B"/>
    <w:rsid w:val="2C8B1921"/>
    <w:rsid w:val="2C996D35"/>
    <w:rsid w:val="2CB2AEE9"/>
    <w:rsid w:val="2CF2CA49"/>
    <w:rsid w:val="2D2E3306"/>
    <w:rsid w:val="2D34B94D"/>
    <w:rsid w:val="2DD0F148"/>
    <w:rsid w:val="2DD85EB6"/>
    <w:rsid w:val="2DDF863D"/>
    <w:rsid w:val="2E9696AF"/>
    <w:rsid w:val="2EAF6022"/>
    <w:rsid w:val="2F46A7EA"/>
    <w:rsid w:val="2F6F06CB"/>
    <w:rsid w:val="2F83EFC5"/>
    <w:rsid w:val="2FB52D0D"/>
    <w:rsid w:val="2FDF0AF4"/>
    <w:rsid w:val="2FEF5D0C"/>
    <w:rsid w:val="3027F605"/>
    <w:rsid w:val="303A4657"/>
    <w:rsid w:val="303FC114"/>
    <w:rsid w:val="30510C10"/>
    <w:rsid w:val="30B8E04D"/>
    <w:rsid w:val="314B13F7"/>
    <w:rsid w:val="31AB2737"/>
    <w:rsid w:val="31AD9D0D"/>
    <w:rsid w:val="31B658C5"/>
    <w:rsid w:val="31D07FA3"/>
    <w:rsid w:val="329DA94E"/>
    <w:rsid w:val="32A35461"/>
    <w:rsid w:val="333C49ED"/>
    <w:rsid w:val="335DB66D"/>
    <w:rsid w:val="34CEF43F"/>
    <w:rsid w:val="3504697A"/>
    <w:rsid w:val="351A34AF"/>
    <w:rsid w:val="35294022"/>
    <w:rsid w:val="352ED91C"/>
    <w:rsid w:val="3544C511"/>
    <w:rsid w:val="35D6C975"/>
    <w:rsid w:val="361FA861"/>
    <w:rsid w:val="36A5BA19"/>
    <w:rsid w:val="3736141D"/>
    <w:rsid w:val="3761FBB3"/>
    <w:rsid w:val="3772A468"/>
    <w:rsid w:val="37AE4B65"/>
    <w:rsid w:val="37D31551"/>
    <w:rsid w:val="37DE6354"/>
    <w:rsid w:val="37DF6043"/>
    <w:rsid w:val="37E1A63C"/>
    <w:rsid w:val="3854F1D0"/>
    <w:rsid w:val="387AB025"/>
    <w:rsid w:val="38C36630"/>
    <w:rsid w:val="3902271E"/>
    <w:rsid w:val="39190B89"/>
    <w:rsid w:val="3941EA28"/>
    <w:rsid w:val="398959FE"/>
    <w:rsid w:val="3992873C"/>
    <w:rsid w:val="39AF36F6"/>
    <w:rsid w:val="39E821C4"/>
    <w:rsid w:val="3A57AE6B"/>
    <w:rsid w:val="3A5B8ED5"/>
    <w:rsid w:val="3AE4D6D5"/>
    <w:rsid w:val="3B1F55FA"/>
    <w:rsid w:val="3B46802C"/>
    <w:rsid w:val="3B8587AE"/>
    <w:rsid w:val="3BEFF6B9"/>
    <w:rsid w:val="3BFEF305"/>
    <w:rsid w:val="3CFBB5AA"/>
    <w:rsid w:val="3CFF61CB"/>
    <w:rsid w:val="3D1AFE37"/>
    <w:rsid w:val="3D78AB15"/>
    <w:rsid w:val="3DB09A8A"/>
    <w:rsid w:val="3E51431B"/>
    <w:rsid w:val="3F053652"/>
    <w:rsid w:val="3F558D4A"/>
    <w:rsid w:val="3F6B02BF"/>
    <w:rsid w:val="3FE9DB43"/>
    <w:rsid w:val="400E7A22"/>
    <w:rsid w:val="4070B419"/>
    <w:rsid w:val="40812EC7"/>
    <w:rsid w:val="40854A71"/>
    <w:rsid w:val="40BCC83F"/>
    <w:rsid w:val="40BE9619"/>
    <w:rsid w:val="4144C965"/>
    <w:rsid w:val="41531197"/>
    <w:rsid w:val="4164D220"/>
    <w:rsid w:val="416C394B"/>
    <w:rsid w:val="4179748F"/>
    <w:rsid w:val="4184ACAA"/>
    <w:rsid w:val="41DF636C"/>
    <w:rsid w:val="41F0E30D"/>
    <w:rsid w:val="42AD4F02"/>
    <w:rsid w:val="42E3191B"/>
    <w:rsid w:val="42FDEF0C"/>
    <w:rsid w:val="4324055B"/>
    <w:rsid w:val="43885270"/>
    <w:rsid w:val="43F999E4"/>
    <w:rsid w:val="442CC4B9"/>
    <w:rsid w:val="4467A039"/>
    <w:rsid w:val="44A6B951"/>
    <w:rsid w:val="4507B71C"/>
    <w:rsid w:val="455CF16A"/>
    <w:rsid w:val="457C3C12"/>
    <w:rsid w:val="4599C207"/>
    <w:rsid w:val="45E75BCC"/>
    <w:rsid w:val="45F74694"/>
    <w:rsid w:val="46A64053"/>
    <w:rsid w:val="46FAC91C"/>
    <w:rsid w:val="47401DC3"/>
    <w:rsid w:val="4759580C"/>
    <w:rsid w:val="477F54FC"/>
    <w:rsid w:val="479F7D2B"/>
    <w:rsid w:val="47D9F0F2"/>
    <w:rsid w:val="485C61A8"/>
    <w:rsid w:val="48B27934"/>
    <w:rsid w:val="49015280"/>
    <w:rsid w:val="499876A0"/>
    <w:rsid w:val="499F3771"/>
    <w:rsid w:val="4A526E50"/>
    <w:rsid w:val="4AE6E542"/>
    <w:rsid w:val="4B4BD7F7"/>
    <w:rsid w:val="4B588847"/>
    <w:rsid w:val="4BC4C00C"/>
    <w:rsid w:val="4C89788A"/>
    <w:rsid w:val="4C9818DE"/>
    <w:rsid w:val="4CCF4A82"/>
    <w:rsid w:val="4D0E1654"/>
    <w:rsid w:val="4D497FDC"/>
    <w:rsid w:val="4D87FEC1"/>
    <w:rsid w:val="4E1AAAE7"/>
    <w:rsid w:val="4E4238D1"/>
    <w:rsid w:val="4E5DF27B"/>
    <w:rsid w:val="4EAB6187"/>
    <w:rsid w:val="4F94BEAA"/>
    <w:rsid w:val="4FDFD9A0"/>
    <w:rsid w:val="4FF75024"/>
    <w:rsid w:val="502F421D"/>
    <w:rsid w:val="503CBF7A"/>
    <w:rsid w:val="50808A11"/>
    <w:rsid w:val="5223D54F"/>
    <w:rsid w:val="523368A1"/>
    <w:rsid w:val="525A429A"/>
    <w:rsid w:val="52801FE3"/>
    <w:rsid w:val="52E5C9BD"/>
    <w:rsid w:val="52F2A3A0"/>
    <w:rsid w:val="53565FF3"/>
    <w:rsid w:val="53A33AC8"/>
    <w:rsid w:val="54036FDE"/>
    <w:rsid w:val="54664333"/>
    <w:rsid w:val="5493048D"/>
    <w:rsid w:val="553DDF92"/>
    <w:rsid w:val="55971F96"/>
    <w:rsid w:val="5598B1EA"/>
    <w:rsid w:val="55C97FDF"/>
    <w:rsid w:val="5657F3FB"/>
    <w:rsid w:val="56998604"/>
    <w:rsid w:val="56C40F85"/>
    <w:rsid w:val="56D2F5D7"/>
    <w:rsid w:val="5708F8E0"/>
    <w:rsid w:val="573DAF9A"/>
    <w:rsid w:val="582E3081"/>
    <w:rsid w:val="5837D35C"/>
    <w:rsid w:val="585C6C37"/>
    <w:rsid w:val="5880FBDB"/>
    <w:rsid w:val="58BFDD41"/>
    <w:rsid w:val="58F75349"/>
    <w:rsid w:val="58FA1AB5"/>
    <w:rsid w:val="5958C8AA"/>
    <w:rsid w:val="597E8295"/>
    <w:rsid w:val="59CBAD8E"/>
    <w:rsid w:val="5A32896B"/>
    <w:rsid w:val="5A6B019B"/>
    <w:rsid w:val="5B095D71"/>
    <w:rsid w:val="5B124026"/>
    <w:rsid w:val="5B1685F4"/>
    <w:rsid w:val="5B68DD0E"/>
    <w:rsid w:val="5C4FA819"/>
    <w:rsid w:val="5CA02AA7"/>
    <w:rsid w:val="5CED2219"/>
    <w:rsid w:val="5D6D9A1E"/>
    <w:rsid w:val="5D8FB2E3"/>
    <w:rsid w:val="5DDDF4E8"/>
    <w:rsid w:val="5DE75E05"/>
    <w:rsid w:val="5E2DAEC3"/>
    <w:rsid w:val="5E313952"/>
    <w:rsid w:val="5F8E8FDF"/>
    <w:rsid w:val="5FD4A8B8"/>
    <w:rsid w:val="60029133"/>
    <w:rsid w:val="60489581"/>
    <w:rsid w:val="6066E5A4"/>
    <w:rsid w:val="60AED4E2"/>
    <w:rsid w:val="614CA34C"/>
    <w:rsid w:val="61740315"/>
    <w:rsid w:val="61ABC5AD"/>
    <w:rsid w:val="61C2A897"/>
    <w:rsid w:val="61CAE8F8"/>
    <w:rsid w:val="61EC6E0A"/>
    <w:rsid w:val="62619790"/>
    <w:rsid w:val="62888685"/>
    <w:rsid w:val="6293F879"/>
    <w:rsid w:val="631302D1"/>
    <w:rsid w:val="63160866"/>
    <w:rsid w:val="635FA223"/>
    <w:rsid w:val="63CD57C1"/>
    <w:rsid w:val="6465920F"/>
    <w:rsid w:val="648F0BFD"/>
    <w:rsid w:val="64C3865E"/>
    <w:rsid w:val="64D229A4"/>
    <w:rsid w:val="64FE7C9D"/>
    <w:rsid w:val="65048B83"/>
    <w:rsid w:val="653C2D91"/>
    <w:rsid w:val="6541D15E"/>
    <w:rsid w:val="65698A74"/>
    <w:rsid w:val="656CC35D"/>
    <w:rsid w:val="65891451"/>
    <w:rsid w:val="65939E6B"/>
    <w:rsid w:val="659BFEC3"/>
    <w:rsid w:val="65E9D773"/>
    <w:rsid w:val="65F141C8"/>
    <w:rsid w:val="66675090"/>
    <w:rsid w:val="667D3184"/>
    <w:rsid w:val="66A5D579"/>
    <w:rsid w:val="66D320E6"/>
    <w:rsid w:val="66E131A9"/>
    <w:rsid w:val="6772B75C"/>
    <w:rsid w:val="67C0074C"/>
    <w:rsid w:val="6896845C"/>
    <w:rsid w:val="68A57DC5"/>
    <w:rsid w:val="68C097D8"/>
    <w:rsid w:val="68D31C12"/>
    <w:rsid w:val="69186940"/>
    <w:rsid w:val="6944FC8F"/>
    <w:rsid w:val="696362A2"/>
    <w:rsid w:val="698AD078"/>
    <w:rsid w:val="6AE55982"/>
    <w:rsid w:val="6AFD0423"/>
    <w:rsid w:val="6B4A40E6"/>
    <w:rsid w:val="6B64FADF"/>
    <w:rsid w:val="6BE4CB4B"/>
    <w:rsid w:val="6C0830B9"/>
    <w:rsid w:val="6C27F5EB"/>
    <w:rsid w:val="6C3F15A9"/>
    <w:rsid w:val="6C5869D2"/>
    <w:rsid w:val="6C7F4E04"/>
    <w:rsid w:val="6D1FB716"/>
    <w:rsid w:val="6D27F738"/>
    <w:rsid w:val="6D61CA62"/>
    <w:rsid w:val="6D68D4B0"/>
    <w:rsid w:val="6DC1D3D5"/>
    <w:rsid w:val="6DCF1580"/>
    <w:rsid w:val="6DEC0578"/>
    <w:rsid w:val="6E151A5B"/>
    <w:rsid w:val="6E2ECFB7"/>
    <w:rsid w:val="6E321035"/>
    <w:rsid w:val="6E3610D4"/>
    <w:rsid w:val="6EFDD426"/>
    <w:rsid w:val="6F326DF3"/>
    <w:rsid w:val="6F72E955"/>
    <w:rsid w:val="6FE2AFA9"/>
    <w:rsid w:val="702CEB94"/>
    <w:rsid w:val="70C60B9E"/>
    <w:rsid w:val="710091A8"/>
    <w:rsid w:val="71587546"/>
    <w:rsid w:val="717837FA"/>
    <w:rsid w:val="719F16E0"/>
    <w:rsid w:val="723A3813"/>
    <w:rsid w:val="7251AA61"/>
    <w:rsid w:val="72E83CA3"/>
    <w:rsid w:val="732FA354"/>
    <w:rsid w:val="73644DFB"/>
    <w:rsid w:val="739E26F1"/>
    <w:rsid w:val="743C8ABD"/>
    <w:rsid w:val="74505A01"/>
    <w:rsid w:val="745CE07C"/>
    <w:rsid w:val="748F214B"/>
    <w:rsid w:val="74D57FF3"/>
    <w:rsid w:val="75C08717"/>
    <w:rsid w:val="75DD3FE2"/>
    <w:rsid w:val="769B7BD1"/>
    <w:rsid w:val="76D59E5A"/>
    <w:rsid w:val="76DA0733"/>
    <w:rsid w:val="77010EDD"/>
    <w:rsid w:val="77D8D6C9"/>
    <w:rsid w:val="7851A82E"/>
    <w:rsid w:val="787EF7B1"/>
    <w:rsid w:val="78DC66C7"/>
    <w:rsid w:val="792B0A32"/>
    <w:rsid w:val="795A61CB"/>
    <w:rsid w:val="7975DB3A"/>
    <w:rsid w:val="7977BF14"/>
    <w:rsid w:val="7989D481"/>
    <w:rsid w:val="79F50B25"/>
    <w:rsid w:val="7A4ED8F0"/>
    <w:rsid w:val="7AE77F8A"/>
    <w:rsid w:val="7B2D3023"/>
    <w:rsid w:val="7B4EF325"/>
    <w:rsid w:val="7BC8ED48"/>
    <w:rsid w:val="7BCFFDA2"/>
    <w:rsid w:val="7C1A388F"/>
    <w:rsid w:val="7C31418C"/>
    <w:rsid w:val="7C3C9322"/>
    <w:rsid w:val="7C3D8895"/>
    <w:rsid w:val="7C6B52A0"/>
    <w:rsid w:val="7C87C05A"/>
    <w:rsid w:val="7C949091"/>
    <w:rsid w:val="7CD6B7A5"/>
    <w:rsid w:val="7E22F71C"/>
    <w:rsid w:val="7E2AE50B"/>
    <w:rsid w:val="7E31FBB6"/>
    <w:rsid w:val="7E736CB9"/>
    <w:rsid w:val="7EE847DB"/>
    <w:rsid w:val="7F237FE0"/>
    <w:rsid w:val="7F7CF475"/>
    <w:rsid w:val="7FF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4D6D5"/>
  <w15:chartTrackingRefBased/>
  <w15:docId w15:val="{74EFFCCC-FD13-4A6B-BE0F-573BA8EF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17C1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0AED4E2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1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71D9"/>
  </w:style>
  <w:style w:type="paragraph" w:styleId="Footer">
    <w:name w:val="footer"/>
    <w:basedOn w:val="Normal"/>
    <w:link w:val="FooterChar"/>
    <w:uiPriority w:val="99"/>
    <w:unhideWhenUsed/>
    <w:rsid w:val="008671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eader" Target="head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24" /><Relationship Type="http://schemas.openxmlformats.org/officeDocument/2006/relationships/footnotes" Target="footnotes.xml" Id="rId5" /><Relationship Type="http://schemas.openxmlformats.org/officeDocument/2006/relationships/header" Target="header3.xml" Id="rId23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footer" Target="footer2.xml" Id="rId22" /><Relationship Type="http://schemas.openxmlformats.org/officeDocument/2006/relationships/comments" Target="comments.xml" Id="R42b32a49b2b4469a" /><Relationship Type="http://schemas.microsoft.com/office/2011/relationships/people" Target="people.xml" Id="R8bf9863364e44d62" /><Relationship Type="http://schemas.microsoft.com/office/2011/relationships/commentsExtended" Target="commentsExtended.xml" Id="R97088e7025f94eea" /><Relationship Type="http://schemas.microsoft.com/office/2016/09/relationships/commentsIds" Target="commentsIds.xml" Id="R619fa3b4f99c42ba" /><Relationship Type="http://schemas.microsoft.com/office/2018/08/relationships/commentsExtensible" Target="commentsExtensible.xml" Id="Rb86a36898ee74545" /><Relationship Type="http://schemas.openxmlformats.org/officeDocument/2006/relationships/hyperlink" Target="mailto:tsimmons1@hawk.iit.edu" TargetMode="External" Id="Rf0a92b49007541cb" /><Relationship Type="http://schemas.openxmlformats.org/officeDocument/2006/relationships/hyperlink" Target="mailto:sbuzenas@hawk.iit.edu" TargetMode="External" Id="R04dbaf83b9224682" /><Relationship Type="http://schemas.openxmlformats.org/officeDocument/2006/relationships/hyperlink" Target="mailto:pkuchibhotla@hawk.iite.du" TargetMode="External" Id="Rfc67fdedf82347cc" /><Relationship Type="http://schemas.openxmlformats.org/officeDocument/2006/relationships/hyperlink" Target="mailto:gcoffer@hawk.iit.edu" TargetMode="External" Id="Rdf77b92da6094f48" /><Relationship Type="http://schemas.openxmlformats.org/officeDocument/2006/relationships/hyperlink" Target="mailto:obinmahfoudh@hawk.iit.edu" TargetMode="External" Id="R4c7248e4a61b45dc" /><Relationship Type="http://schemas.openxmlformats.org/officeDocument/2006/relationships/image" Target="/media/imagef.png" Id="Reb0a84708aff42d1" /><Relationship Type="http://schemas.microsoft.com/office/2020/10/relationships/intelligence" Target="intelligence2.xml" Id="R44a49b8a4cb345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Obaid Bin-mahfoudh</dc:creator>
  <keywords/>
  <dc:description/>
  <lastModifiedBy>Robert Ellis</lastModifiedBy>
  <revision>8</revision>
  <dcterms:created xsi:type="dcterms:W3CDTF">2025-02-18T02:02:00.0000000Z</dcterms:created>
  <dcterms:modified xsi:type="dcterms:W3CDTF">2025-02-28T21:24:49.2298888Z</dcterms:modified>
</coreProperties>
</file>